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7ABF1" w14:textId="7CAB00CC" w:rsidR="00B90CE3" w:rsidRDefault="009C6104">
      <w:pPr>
        <w:rPr>
          <w:rStyle w:val="Emphasis"/>
          <w:rFonts w:cs="Lucida Sans Unicode"/>
          <w:b/>
          <w:color w:val="000000" w:themeColor="text1"/>
          <w:sz w:val="24"/>
          <w:szCs w:val="24"/>
          <w:bdr w:val="none" w:sz="0" w:space="0" w:color="auto" w:frame="1"/>
          <w:shd w:val="clear" w:color="auto" w:fill="FFFFFF"/>
        </w:rPr>
      </w:pPr>
      <w:r w:rsidRPr="003D24E4">
        <w:rPr>
          <w:b/>
          <w:color w:val="000000" w:themeColor="text1"/>
          <w:sz w:val="24"/>
          <w:szCs w:val="24"/>
        </w:rPr>
        <w:t xml:space="preserve">Investigating Faster-Z in </w:t>
      </w:r>
      <w:r w:rsidRPr="003D24E4">
        <w:rPr>
          <w:b/>
          <w:i/>
          <w:color w:val="000000" w:themeColor="text1"/>
          <w:sz w:val="24"/>
          <w:szCs w:val="24"/>
        </w:rPr>
        <w:t xml:space="preserve">Gallus </w:t>
      </w:r>
      <w:r w:rsidR="003A4F97">
        <w:rPr>
          <w:b/>
          <w:i/>
          <w:color w:val="000000" w:themeColor="text1"/>
          <w:sz w:val="24"/>
          <w:szCs w:val="24"/>
        </w:rPr>
        <w:t>g</w:t>
      </w:r>
      <w:r w:rsidRPr="003D24E4">
        <w:rPr>
          <w:b/>
          <w:i/>
          <w:color w:val="000000" w:themeColor="text1"/>
          <w:sz w:val="24"/>
          <w:szCs w:val="24"/>
        </w:rPr>
        <w:t>allus</w:t>
      </w:r>
      <w:r w:rsidRPr="003D24E4">
        <w:rPr>
          <w:b/>
          <w:color w:val="000000" w:themeColor="text1"/>
          <w:sz w:val="24"/>
          <w:szCs w:val="24"/>
        </w:rPr>
        <w:t xml:space="preserve"> and </w:t>
      </w:r>
      <w:r w:rsidRPr="003D24E4">
        <w:rPr>
          <w:rStyle w:val="Emphasis"/>
          <w:rFonts w:cs="Lucida Sans Unicode"/>
          <w:b/>
          <w:color w:val="000000" w:themeColor="text1"/>
          <w:sz w:val="24"/>
          <w:szCs w:val="24"/>
          <w:bdr w:val="none" w:sz="0" w:space="0" w:color="auto" w:frame="1"/>
          <w:shd w:val="clear" w:color="auto" w:fill="FFFFFF"/>
        </w:rPr>
        <w:t>Taeniopygia guttata</w:t>
      </w:r>
    </w:p>
    <w:p w14:paraId="7BD425E9" w14:textId="68C854AB" w:rsidR="003A363B" w:rsidRDefault="003A363B" w:rsidP="00D9309C">
      <w:pPr>
        <w:jc w:val="both"/>
        <w:rPr>
          <w:rStyle w:val="Emphasis"/>
          <w:rFonts w:cs="Lucida Sans Unicode"/>
          <w:b/>
          <w:i w:val="0"/>
          <w:color w:val="000000" w:themeColor="text1"/>
          <w:sz w:val="24"/>
          <w:szCs w:val="24"/>
          <w:bdr w:val="none" w:sz="0" w:space="0" w:color="auto" w:frame="1"/>
          <w:shd w:val="clear" w:color="auto" w:fill="FFFFFF"/>
        </w:rPr>
      </w:pPr>
      <w:commentRangeStart w:id="0"/>
      <w:r>
        <w:rPr>
          <w:rStyle w:val="Emphasis"/>
          <w:rFonts w:cs="Lucida Sans Unicode"/>
          <w:b/>
          <w:i w:val="0"/>
          <w:color w:val="000000" w:themeColor="text1"/>
          <w:sz w:val="24"/>
          <w:szCs w:val="24"/>
          <w:bdr w:val="none" w:sz="0" w:space="0" w:color="auto" w:frame="1"/>
          <w:shd w:val="clear" w:color="auto" w:fill="FFFFFF"/>
        </w:rPr>
        <w:t>Abstract</w:t>
      </w:r>
      <w:commentRangeEnd w:id="0"/>
      <w:r w:rsidR="00D541B8">
        <w:rPr>
          <w:rStyle w:val="CommentReference"/>
        </w:rPr>
        <w:commentReference w:id="0"/>
      </w:r>
    </w:p>
    <w:p w14:paraId="16E9A778" w14:textId="601843E5" w:rsidR="003A363B" w:rsidRDefault="003A363B" w:rsidP="00D9309C">
      <w:pPr>
        <w:jc w:val="both"/>
        <w:rPr>
          <w:rStyle w:val="Emphasis"/>
          <w:rFonts w:cs="Lucida Sans Unicode"/>
          <w:i w:val="0"/>
          <w:color w:val="000000" w:themeColor="text1"/>
          <w:sz w:val="24"/>
          <w:szCs w:val="24"/>
          <w:bdr w:val="none" w:sz="0" w:space="0" w:color="auto" w:frame="1"/>
          <w:shd w:val="clear" w:color="auto" w:fill="FFFFFF"/>
        </w:rPr>
      </w:pPr>
      <w:del w:id="1" w:author="Sven" w:date="2018-04-17T12:00:00Z">
        <w:r w:rsidDel="00D541B8">
          <w:rPr>
            <w:rStyle w:val="Emphasis"/>
            <w:rFonts w:cs="Lucida Sans Unicode"/>
            <w:i w:val="0"/>
            <w:color w:val="000000" w:themeColor="text1"/>
            <w:sz w:val="24"/>
            <w:szCs w:val="24"/>
            <w:bdr w:val="none" w:sz="0" w:space="0" w:color="auto" w:frame="1"/>
            <w:shd w:val="clear" w:color="auto" w:fill="FFFFFF"/>
          </w:rPr>
          <w:delText>Theory of e</w:delText>
        </w:r>
      </w:del>
      <w:ins w:id="2" w:author="Sven" w:date="2018-04-17T12:00:00Z">
        <w:r w:rsidR="00D541B8">
          <w:rPr>
            <w:rStyle w:val="Emphasis"/>
            <w:rFonts w:cs="Lucida Sans Unicode"/>
            <w:i w:val="0"/>
            <w:color w:val="000000" w:themeColor="text1"/>
            <w:sz w:val="24"/>
            <w:szCs w:val="24"/>
            <w:bdr w:val="none" w:sz="0" w:space="0" w:color="auto" w:frame="1"/>
            <w:shd w:val="clear" w:color="auto" w:fill="FFFFFF"/>
          </w:rPr>
          <w:t>E</w:t>
        </w:r>
      </w:ins>
      <w:r>
        <w:rPr>
          <w:rStyle w:val="Emphasis"/>
          <w:rFonts w:cs="Lucida Sans Unicode"/>
          <w:i w:val="0"/>
          <w:color w:val="000000" w:themeColor="text1"/>
          <w:sz w:val="24"/>
          <w:szCs w:val="24"/>
          <w:bdr w:val="none" w:sz="0" w:space="0" w:color="auto" w:frame="1"/>
          <w:shd w:val="clear" w:color="auto" w:fill="FFFFFF"/>
        </w:rPr>
        <w:t xml:space="preserve">volution predicts that </w:t>
      </w:r>
      <w:del w:id="3" w:author="Sven" w:date="2018-04-17T12:00:00Z">
        <w:r w:rsidDel="00D541B8">
          <w:rPr>
            <w:rStyle w:val="Emphasis"/>
            <w:rFonts w:cs="Lucida Sans Unicode"/>
            <w:i w:val="0"/>
            <w:color w:val="000000" w:themeColor="text1"/>
            <w:sz w:val="24"/>
            <w:szCs w:val="24"/>
            <w:bdr w:val="none" w:sz="0" w:space="0" w:color="auto" w:frame="1"/>
            <w:shd w:val="clear" w:color="auto" w:fill="FFFFFF"/>
          </w:rPr>
          <w:delText xml:space="preserve">genes in </w:delText>
        </w:r>
      </w:del>
      <w:r>
        <w:rPr>
          <w:rStyle w:val="Emphasis"/>
          <w:rFonts w:cs="Lucida Sans Unicode"/>
          <w:i w:val="0"/>
          <w:color w:val="000000" w:themeColor="text1"/>
          <w:sz w:val="24"/>
          <w:szCs w:val="24"/>
          <w:bdr w:val="none" w:sz="0" w:space="0" w:color="auto" w:frame="1"/>
          <w:shd w:val="clear" w:color="auto" w:fill="FFFFFF"/>
        </w:rPr>
        <w:t xml:space="preserve">Z chromosome </w:t>
      </w:r>
      <w:ins w:id="4" w:author="Sven" w:date="2018-04-17T12:00:00Z">
        <w:r w:rsidR="00D541B8">
          <w:rPr>
            <w:rStyle w:val="Emphasis"/>
            <w:rFonts w:cs="Lucida Sans Unicode"/>
            <w:i w:val="0"/>
            <w:color w:val="000000" w:themeColor="text1"/>
            <w:sz w:val="24"/>
            <w:szCs w:val="24"/>
            <w:bdr w:val="none" w:sz="0" w:space="0" w:color="auto" w:frame="1"/>
            <w:shd w:val="clear" w:color="auto" w:fill="FFFFFF"/>
          </w:rPr>
          <w:t xml:space="preserve">genes </w:t>
        </w:r>
      </w:ins>
      <w:r>
        <w:rPr>
          <w:rStyle w:val="Emphasis"/>
          <w:rFonts w:cs="Lucida Sans Unicode"/>
          <w:i w:val="0"/>
          <w:color w:val="000000" w:themeColor="text1"/>
          <w:sz w:val="24"/>
          <w:szCs w:val="24"/>
          <w:bdr w:val="none" w:sz="0" w:space="0" w:color="auto" w:frame="1"/>
          <w:shd w:val="clear" w:color="auto" w:fill="FFFFFF"/>
        </w:rPr>
        <w:t>evolve faster than autosom</w:t>
      </w:r>
      <w:ins w:id="5" w:author="Sven" w:date="2018-04-17T12:00:00Z">
        <w:r w:rsidR="00D541B8">
          <w:rPr>
            <w:rStyle w:val="Emphasis"/>
            <w:rFonts w:cs="Lucida Sans Unicode"/>
            <w:i w:val="0"/>
            <w:color w:val="000000" w:themeColor="text1"/>
            <w:sz w:val="24"/>
            <w:szCs w:val="24"/>
            <w:bdr w:val="none" w:sz="0" w:space="0" w:color="auto" w:frame="1"/>
            <w:shd w:val="clear" w:color="auto" w:fill="FFFFFF"/>
          </w:rPr>
          <w:t>al ones</w:t>
        </w:r>
      </w:ins>
      <w:ins w:id="6" w:author="Sven" w:date="2018-04-17T12:01:00Z">
        <w:r w:rsidR="00D541B8">
          <w:rPr>
            <w:rStyle w:val="Emphasis"/>
            <w:rFonts w:cs="Lucida Sans Unicode"/>
            <w:i w:val="0"/>
            <w:color w:val="000000" w:themeColor="text1"/>
            <w:sz w:val="24"/>
            <w:szCs w:val="24"/>
            <w:bdr w:val="none" w:sz="0" w:space="0" w:color="auto" w:frame="1"/>
            <w:shd w:val="clear" w:color="auto" w:fill="FFFFFF"/>
          </w:rPr>
          <w:t>,</w:t>
        </w:r>
      </w:ins>
      <w:del w:id="7" w:author="Sven" w:date="2018-04-17T12:00:00Z">
        <w:r w:rsidDel="00D541B8">
          <w:rPr>
            <w:rStyle w:val="Emphasis"/>
            <w:rFonts w:cs="Lucida Sans Unicode"/>
            <w:i w:val="0"/>
            <w:color w:val="000000" w:themeColor="text1"/>
            <w:sz w:val="24"/>
            <w:szCs w:val="24"/>
            <w:bdr w:val="none" w:sz="0" w:space="0" w:color="auto" w:frame="1"/>
            <w:shd w:val="clear" w:color="auto" w:fill="FFFFFF"/>
          </w:rPr>
          <w:delText>e</w:delText>
        </w:r>
      </w:del>
      <w:r>
        <w:rPr>
          <w:rStyle w:val="Emphasis"/>
          <w:rFonts w:cs="Lucida Sans Unicode"/>
          <w:i w:val="0"/>
          <w:color w:val="000000" w:themeColor="text1"/>
          <w:sz w:val="24"/>
          <w:szCs w:val="24"/>
          <w:bdr w:val="none" w:sz="0" w:space="0" w:color="auto" w:frame="1"/>
          <w:shd w:val="clear" w:color="auto" w:fill="FFFFFF"/>
        </w:rPr>
        <w:t xml:space="preserve"> as natural selection and genetic drift </w:t>
      </w:r>
      <w:del w:id="8" w:author="Sven" w:date="2018-04-17T12:01:00Z">
        <w:r w:rsidDel="00D541B8">
          <w:rPr>
            <w:rStyle w:val="Emphasis"/>
            <w:rFonts w:cs="Lucida Sans Unicode"/>
            <w:i w:val="0"/>
            <w:color w:val="000000" w:themeColor="text1"/>
            <w:sz w:val="24"/>
            <w:szCs w:val="24"/>
            <w:bdr w:val="none" w:sz="0" w:space="0" w:color="auto" w:frame="1"/>
            <w:shd w:val="clear" w:color="auto" w:fill="FFFFFF"/>
          </w:rPr>
          <w:delText>would b</w:delText>
        </w:r>
      </w:del>
      <w:ins w:id="9" w:author="Sven" w:date="2018-04-17T12:01:00Z">
        <w:r w:rsidR="00D541B8">
          <w:rPr>
            <w:rStyle w:val="Emphasis"/>
            <w:rFonts w:cs="Lucida Sans Unicode"/>
            <w:i w:val="0"/>
            <w:color w:val="000000" w:themeColor="text1"/>
            <w:sz w:val="24"/>
            <w:szCs w:val="24"/>
            <w:bdr w:val="none" w:sz="0" w:space="0" w:color="auto" w:frame="1"/>
            <w:shd w:val="clear" w:color="auto" w:fill="FFFFFF"/>
          </w:rPr>
          <w:t>ar</w:t>
        </w:r>
      </w:ins>
      <w:r>
        <w:rPr>
          <w:rStyle w:val="Emphasis"/>
          <w:rFonts w:cs="Lucida Sans Unicode"/>
          <w:i w:val="0"/>
          <w:color w:val="000000" w:themeColor="text1"/>
          <w:sz w:val="24"/>
          <w:szCs w:val="24"/>
          <w:bdr w:val="none" w:sz="0" w:space="0" w:color="auto" w:frame="1"/>
          <w:shd w:val="clear" w:color="auto" w:fill="FFFFFF"/>
        </w:rPr>
        <w:t xml:space="preserve">e stronger in Z-linked genes. Here we investigated </w:t>
      </w:r>
      <w:ins w:id="10" w:author="Sven" w:date="2018-04-17T12:01:00Z">
        <w:r w:rsidR="00822863">
          <w:rPr>
            <w:rStyle w:val="Emphasis"/>
            <w:rFonts w:cs="Lucida Sans Unicode"/>
            <w:i w:val="0"/>
            <w:color w:val="000000" w:themeColor="text1"/>
            <w:sz w:val="24"/>
            <w:szCs w:val="24"/>
            <w:bdr w:val="none" w:sz="0" w:space="0" w:color="auto" w:frame="1"/>
            <w:shd w:val="clear" w:color="auto" w:fill="FFFFFF"/>
          </w:rPr>
          <w:t>th</w:t>
        </w:r>
      </w:ins>
      <w:ins w:id="11" w:author="Sven" w:date="2018-04-17T12:49:00Z">
        <w:r w:rsidR="00822863">
          <w:rPr>
            <w:rStyle w:val="Emphasis"/>
            <w:rFonts w:cs="Lucida Sans Unicode"/>
            <w:i w:val="0"/>
            <w:color w:val="000000" w:themeColor="text1"/>
            <w:sz w:val="24"/>
            <w:szCs w:val="24"/>
            <w:bdr w:val="none" w:sz="0" w:space="0" w:color="auto" w:frame="1"/>
            <w:shd w:val="clear" w:color="auto" w:fill="FFFFFF"/>
          </w:rPr>
          <w:t>e</w:t>
        </w:r>
      </w:ins>
      <w:ins w:id="12" w:author="Sven" w:date="2018-04-17T12:01:00Z">
        <w:r w:rsidR="00D541B8">
          <w:rPr>
            <w:rStyle w:val="Emphasis"/>
            <w:rFonts w:cs="Lucida Sans Unicode"/>
            <w:i w:val="0"/>
            <w:color w:val="000000" w:themeColor="text1"/>
            <w:sz w:val="24"/>
            <w:szCs w:val="24"/>
            <w:bdr w:val="none" w:sz="0" w:space="0" w:color="auto" w:frame="1"/>
            <w:shd w:val="clear" w:color="auto" w:fill="FFFFFF"/>
          </w:rPr>
          <w:t xml:space="preserve"> </w:t>
        </w:r>
      </w:ins>
      <w:commentRangeStart w:id="13"/>
      <w:ins w:id="14" w:author="Sven" w:date="2018-04-17T13:03:00Z">
        <w:r w:rsidR="00A7126A">
          <w:rPr>
            <w:rStyle w:val="Emphasis"/>
            <w:rFonts w:cs="Lucida Sans Unicode"/>
            <w:i w:val="0"/>
            <w:color w:val="000000" w:themeColor="text1"/>
            <w:sz w:val="24"/>
            <w:szCs w:val="24"/>
            <w:bdr w:val="none" w:sz="0" w:space="0" w:color="auto" w:frame="1"/>
            <w:shd w:val="clear" w:color="auto" w:fill="FFFFFF"/>
          </w:rPr>
          <w:t>f</w:t>
        </w:r>
      </w:ins>
      <w:del w:id="15" w:author="Sven" w:date="2018-04-17T13:03:00Z">
        <w:r w:rsidDel="00A7126A">
          <w:rPr>
            <w:rStyle w:val="Emphasis"/>
            <w:rFonts w:cs="Lucida Sans Unicode"/>
            <w:i w:val="0"/>
            <w:color w:val="000000" w:themeColor="text1"/>
            <w:sz w:val="24"/>
            <w:szCs w:val="24"/>
            <w:bdr w:val="none" w:sz="0" w:space="0" w:color="auto" w:frame="1"/>
            <w:shd w:val="clear" w:color="auto" w:fill="FFFFFF"/>
          </w:rPr>
          <w:delText>F</w:delText>
        </w:r>
      </w:del>
      <w:r>
        <w:rPr>
          <w:rStyle w:val="Emphasis"/>
          <w:rFonts w:cs="Lucida Sans Unicode"/>
          <w:i w:val="0"/>
          <w:color w:val="000000" w:themeColor="text1"/>
          <w:sz w:val="24"/>
          <w:szCs w:val="24"/>
          <w:bdr w:val="none" w:sz="0" w:space="0" w:color="auto" w:frame="1"/>
          <w:shd w:val="clear" w:color="auto" w:fill="FFFFFF"/>
        </w:rPr>
        <w:t xml:space="preserve">aster-Z </w:t>
      </w:r>
      <w:commentRangeEnd w:id="13"/>
      <w:r w:rsidR="00A7126A">
        <w:rPr>
          <w:rStyle w:val="CommentReference"/>
        </w:rPr>
        <w:commentReference w:id="13"/>
      </w:r>
      <w:ins w:id="16" w:author="Sven" w:date="2018-04-17T12:01:00Z">
        <w:r w:rsidR="00D541B8">
          <w:rPr>
            <w:rStyle w:val="Emphasis"/>
            <w:rFonts w:cs="Lucida Sans Unicode"/>
            <w:i w:val="0"/>
            <w:color w:val="000000" w:themeColor="text1"/>
            <w:sz w:val="24"/>
            <w:szCs w:val="24"/>
            <w:bdr w:val="none" w:sz="0" w:space="0" w:color="auto" w:frame="1"/>
            <w:shd w:val="clear" w:color="auto" w:fill="FFFFFF"/>
          </w:rPr>
          <w:t>hypothesis (</w:t>
        </w:r>
      </w:ins>
      <w:del w:id="17" w:author="Sven" w:date="2018-04-17T12:01:00Z">
        <w:r w:rsidDel="00D541B8">
          <w:rPr>
            <w:rStyle w:val="Emphasis"/>
            <w:rFonts w:cs="Lucida Sans Unicode"/>
            <w:i w:val="0"/>
            <w:color w:val="000000" w:themeColor="text1"/>
            <w:sz w:val="24"/>
            <w:szCs w:val="24"/>
            <w:bdr w:val="none" w:sz="0" w:space="0" w:color="auto" w:frame="1"/>
            <w:shd w:val="clear" w:color="auto" w:fill="FFFFFF"/>
          </w:rPr>
          <w:delText xml:space="preserve">or </w:delText>
        </w:r>
      </w:del>
      <w:r>
        <w:rPr>
          <w:rStyle w:val="Emphasis"/>
          <w:rFonts w:cs="Lucida Sans Unicode"/>
          <w:i w:val="0"/>
          <w:color w:val="000000" w:themeColor="text1"/>
          <w:sz w:val="24"/>
          <w:szCs w:val="24"/>
          <w:bdr w:val="none" w:sz="0" w:space="0" w:color="auto" w:frame="1"/>
          <w:shd w:val="clear" w:color="auto" w:fill="FFFFFF"/>
        </w:rPr>
        <w:t xml:space="preserve">the faster evolution of genes </w:t>
      </w:r>
      <w:r w:rsidR="00627380">
        <w:rPr>
          <w:rStyle w:val="Emphasis"/>
          <w:rFonts w:cs="Lucida Sans Unicode"/>
          <w:i w:val="0"/>
          <w:color w:val="000000" w:themeColor="text1"/>
          <w:sz w:val="24"/>
          <w:szCs w:val="24"/>
          <w:bdr w:val="none" w:sz="0" w:space="0" w:color="auto" w:frame="1"/>
          <w:shd w:val="clear" w:color="auto" w:fill="FFFFFF"/>
        </w:rPr>
        <w:t>in Z</w:t>
      </w:r>
      <w:r>
        <w:rPr>
          <w:rStyle w:val="Emphasis"/>
          <w:rFonts w:cs="Lucida Sans Unicode"/>
          <w:i w:val="0"/>
          <w:color w:val="000000" w:themeColor="text1"/>
          <w:sz w:val="24"/>
          <w:szCs w:val="24"/>
          <w:bdr w:val="none" w:sz="0" w:space="0" w:color="auto" w:frame="1"/>
          <w:shd w:val="clear" w:color="auto" w:fill="FFFFFF"/>
        </w:rPr>
        <w:t>-chromosome</w:t>
      </w:r>
      <w:ins w:id="18" w:author="Sven" w:date="2018-04-17T12:01:00Z">
        <w:r w:rsidR="00D541B8">
          <w:rPr>
            <w:rStyle w:val="Emphasis"/>
            <w:rFonts w:cs="Lucida Sans Unicode"/>
            <w:i w:val="0"/>
            <w:color w:val="000000" w:themeColor="text1"/>
            <w:sz w:val="24"/>
            <w:szCs w:val="24"/>
            <w:bdr w:val="none" w:sz="0" w:space="0" w:color="auto" w:frame="1"/>
            <w:shd w:val="clear" w:color="auto" w:fill="FFFFFF"/>
          </w:rPr>
          <w:t>)</w:t>
        </w:r>
      </w:ins>
      <w:r>
        <w:rPr>
          <w:rStyle w:val="Emphasis"/>
          <w:rFonts w:cs="Lucida Sans Unicode"/>
          <w:i w:val="0"/>
          <w:color w:val="000000" w:themeColor="text1"/>
          <w:sz w:val="24"/>
          <w:szCs w:val="24"/>
          <w:bdr w:val="none" w:sz="0" w:space="0" w:color="auto" w:frame="1"/>
          <w:shd w:val="clear" w:color="auto" w:fill="FFFFFF"/>
        </w:rPr>
        <w:t xml:space="preserve"> </w:t>
      </w:r>
      <w:del w:id="19" w:author="Sven" w:date="2018-04-17T12:01:00Z">
        <w:r w:rsidDel="00D541B8">
          <w:rPr>
            <w:rStyle w:val="Emphasis"/>
            <w:rFonts w:cs="Lucida Sans Unicode"/>
            <w:i w:val="0"/>
            <w:color w:val="000000" w:themeColor="text1"/>
            <w:sz w:val="24"/>
            <w:szCs w:val="24"/>
            <w:bdr w:val="none" w:sz="0" w:space="0" w:color="auto" w:frame="1"/>
            <w:shd w:val="clear" w:color="auto" w:fill="FFFFFF"/>
          </w:rPr>
          <w:delText xml:space="preserve">specially </w:delText>
        </w:r>
      </w:del>
      <w:r>
        <w:rPr>
          <w:rStyle w:val="Emphasis"/>
          <w:rFonts w:cs="Lucida Sans Unicode"/>
          <w:i w:val="0"/>
          <w:color w:val="000000" w:themeColor="text1"/>
          <w:sz w:val="24"/>
          <w:szCs w:val="24"/>
          <w:bdr w:val="none" w:sz="0" w:space="0" w:color="auto" w:frame="1"/>
          <w:shd w:val="clear" w:color="auto" w:fill="FFFFFF"/>
        </w:rPr>
        <w:t xml:space="preserve">in </w:t>
      </w:r>
      <w:ins w:id="20" w:author="Sven" w:date="2018-04-17T12:47:00Z">
        <w:r w:rsidR="00822863">
          <w:rPr>
            <w:rStyle w:val="Emphasis"/>
            <w:rFonts w:cs="Lucida Sans Unicode"/>
            <w:i w:val="0"/>
            <w:color w:val="000000" w:themeColor="text1"/>
            <w:sz w:val="24"/>
            <w:szCs w:val="24"/>
            <w:bdr w:val="none" w:sz="0" w:space="0" w:color="auto" w:frame="1"/>
            <w:shd w:val="clear" w:color="auto" w:fill="FFFFFF"/>
          </w:rPr>
          <w:t xml:space="preserve">chicken, </w:t>
        </w:r>
      </w:ins>
      <w:del w:id="21" w:author="Sven" w:date="2018-04-17T12:01:00Z">
        <w:r w:rsidDel="00D541B8">
          <w:rPr>
            <w:rStyle w:val="Emphasis"/>
            <w:rFonts w:cs="Lucida Sans Unicode"/>
            <w:i w:val="0"/>
            <w:color w:val="000000" w:themeColor="text1"/>
            <w:sz w:val="24"/>
            <w:szCs w:val="24"/>
            <w:bdr w:val="none" w:sz="0" w:space="0" w:color="auto" w:frame="1"/>
            <w:shd w:val="clear" w:color="auto" w:fill="FFFFFF"/>
          </w:rPr>
          <w:delText>C</w:delText>
        </w:r>
      </w:del>
      <w:del w:id="22" w:author="Sven" w:date="2018-04-17T12:10:00Z">
        <w:r w:rsidDel="00CE7597">
          <w:rPr>
            <w:rStyle w:val="Emphasis"/>
            <w:rFonts w:cs="Lucida Sans Unicode"/>
            <w:i w:val="0"/>
            <w:color w:val="000000" w:themeColor="text1"/>
            <w:sz w:val="24"/>
            <w:szCs w:val="24"/>
            <w:bdr w:val="none" w:sz="0" w:space="0" w:color="auto" w:frame="1"/>
            <w:shd w:val="clear" w:color="auto" w:fill="FFFFFF"/>
          </w:rPr>
          <w:delText xml:space="preserve">hicken </w:delText>
        </w:r>
      </w:del>
      <w:ins w:id="23" w:author="Sven" w:date="2018-04-17T12:09:00Z">
        <w:r w:rsidR="00CE7597">
          <w:rPr>
            <w:rStyle w:val="Emphasis"/>
            <w:rFonts w:cs="Lucida Sans Unicode"/>
            <w:color w:val="000000" w:themeColor="text1"/>
            <w:sz w:val="24"/>
            <w:szCs w:val="24"/>
            <w:bdr w:val="none" w:sz="0" w:space="0" w:color="auto" w:frame="1"/>
            <w:shd w:val="clear" w:color="auto" w:fill="FFFFFF"/>
          </w:rPr>
          <w:t xml:space="preserve">Gallus </w:t>
        </w:r>
        <w:proofErr w:type="spellStart"/>
        <w:r w:rsidR="00CE7597">
          <w:rPr>
            <w:rStyle w:val="Emphasis"/>
            <w:rFonts w:cs="Lucida Sans Unicode"/>
            <w:color w:val="000000" w:themeColor="text1"/>
            <w:sz w:val="24"/>
            <w:szCs w:val="24"/>
            <w:bdr w:val="none" w:sz="0" w:space="0" w:color="auto" w:frame="1"/>
            <w:shd w:val="clear" w:color="auto" w:fill="FFFFFF"/>
          </w:rPr>
          <w:t>gallus</w:t>
        </w:r>
        <w:proofErr w:type="spellEnd"/>
        <w:r w:rsidR="00CE7597">
          <w:rPr>
            <w:rStyle w:val="Emphasis"/>
            <w:rFonts w:cs="Lucida Sans Unicode"/>
            <w:color w:val="000000" w:themeColor="text1"/>
            <w:sz w:val="24"/>
            <w:szCs w:val="24"/>
            <w:bdr w:val="none" w:sz="0" w:space="0" w:color="auto" w:frame="1"/>
            <w:shd w:val="clear" w:color="auto" w:fill="FFFFFF"/>
          </w:rPr>
          <w:t xml:space="preserve"> </w:t>
        </w:r>
        <w:proofErr w:type="spellStart"/>
        <w:r w:rsidR="00CE7597">
          <w:rPr>
            <w:rStyle w:val="Emphasis"/>
            <w:rFonts w:cs="Lucida Sans Unicode"/>
            <w:color w:val="000000" w:themeColor="text1"/>
            <w:sz w:val="24"/>
            <w:szCs w:val="24"/>
            <w:bdr w:val="none" w:sz="0" w:space="0" w:color="auto" w:frame="1"/>
            <w:shd w:val="clear" w:color="auto" w:fill="FFFFFF"/>
          </w:rPr>
          <w:t>domesticus</w:t>
        </w:r>
      </w:ins>
      <w:proofErr w:type="spellEnd"/>
      <w:ins w:id="24" w:author="Sven" w:date="2018-04-17T12:10:00Z">
        <w:r w:rsidR="00CE7597">
          <w:rPr>
            <w:rStyle w:val="Emphasis"/>
            <w:rFonts w:cs="Lucida Sans Unicode"/>
            <w:i w:val="0"/>
            <w:color w:val="000000" w:themeColor="text1"/>
            <w:sz w:val="24"/>
            <w:szCs w:val="24"/>
            <w:bdr w:val="none" w:sz="0" w:space="0" w:color="auto" w:frame="1"/>
            <w:shd w:val="clear" w:color="auto" w:fill="FFFFFF"/>
          </w:rPr>
          <w:t xml:space="preserve"> (GGA</w:t>
        </w:r>
        <w:proofErr w:type="gramStart"/>
        <w:r w:rsidR="00CE7597">
          <w:rPr>
            <w:rStyle w:val="Emphasis"/>
            <w:rFonts w:cs="Lucida Sans Unicode"/>
            <w:i w:val="0"/>
            <w:color w:val="000000" w:themeColor="text1"/>
            <w:sz w:val="24"/>
            <w:szCs w:val="24"/>
            <w:bdr w:val="none" w:sz="0" w:space="0" w:color="auto" w:frame="1"/>
            <w:shd w:val="clear" w:color="auto" w:fill="FFFFFF"/>
          </w:rPr>
          <w:t>)</w:t>
        </w:r>
      </w:ins>
      <w:ins w:id="25" w:author="Sven" w:date="2018-04-17T12:09:00Z">
        <w:r w:rsidR="00CE7597">
          <w:rPr>
            <w:rStyle w:val="Emphasis"/>
            <w:rFonts w:cs="Lucida Sans Unicode"/>
            <w:i w:val="0"/>
            <w:color w:val="000000" w:themeColor="text1"/>
            <w:sz w:val="24"/>
            <w:szCs w:val="24"/>
            <w:bdr w:val="none" w:sz="0" w:space="0" w:color="auto" w:frame="1"/>
            <w:shd w:val="clear" w:color="auto" w:fill="FFFFFF"/>
          </w:rPr>
          <w:t xml:space="preserve"> </w:t>
        </w:r>
      </w:ins>
      <w:ins w:id="26" w:author="Sven" w:date="2018-04-17T12:47:00Z">
        <w:r w:rsidR="00822863">
          <w:rPr>
            <w:rStyle w:val="Emphasis"/>
            <w:rFonts w:cs="Lucida Sans Unicode"/>
            <w:i w:val="0"/>
            <w:color w:val="000000" w:themeColor="text1"/>
            <w:sz w:val="24"/>
            <w:szCs w:val="24"/>
            <w:bdr w:val="none" w:sz="0" w:space="0" w:color="auto" w:frame="1"/>
            <w:shd w:val="clear" w:color="auto" w:fill="FFFFFF"/>
          </w:rPr>
          <w:t>,</w:t>
        </w:r>
      </w:ins>
      <w:r>
        <w:rPr>
          <w:rStyle w:val="Emphasis"/>
          <w:rFonts w:cs="Lucida Sans Unicode"/>
          <w:i w:val="0"/>
          <w:color w:val="000000" w:themeColor="text1"/>
          <w:sz w:val="24"/>
          <w:szCs w:val="24"/>
          <w:bdr w:val="none" w:sz="0" w:space="0" w:color="auto" w:frame="1"/>
          <w:shd w:val="clear" w:color="auto" w:fill="FFFFFF"/>
        </w:rPr>
        <w:t>and</w:t>
      </w:r>
      <w:proofErr w:type="gramEnd"/>
      <w:r>
        <w:rPr>
          <w:rStyle w:val="Emphasis"/>
          <w:rFonts w:cs="Lucida Sans Unicode"/>
          <w:i w:val="0"/>
          <w:color w:val="000000" w:themeColor="text1"/>
          <w:sz w:val="24"/>
          <w:szCs w:val="24"/>
          <w:bdr w:val="none" w:sz="0" w:space="0" w:color="auto" w:frame="1"/>
          <w:shd w:val="clear" w:color="auto" w:fill="FFFFFF"/>
        </w:rPr>
        <w:t xml:space="preserve"> </w:t>
      </w:r>
      <w:proofErr w:type="spellStart"/>
      <w:ins w:id="27" w:author="Sven" w:date="2018-04-17T12:47:00Z">
        <w:r w:rsidR="00822863">
          <w:rPr>
            <w:rStyle w:val="Emphasis"/>
            <w:rFonts w:cs="Lucida Sans Unicode"/>
            <w:i w:val="0"/>
            <w:color w:val="000000" w:themeColor="text1"/>
            <w:sz w:val="24"/>
            <w:szCs w:val="24"/>
            <w:bdr w:val="none" w:sz="0" w:space="0" w:color="auto" w:frame="1"/>
            <w:shd w:val="clear" w:color="auto" w:fill="FFFFFF"/>
          </w:rPr>
          <w:t>zebrafinch</w:t>
        </w:r>
        <w:proofErr w:type="spellEnd"/>
        <w:r w:rsidR="00822863">
          <w:rPr>
            <w:rStyle w:val="Emphasis"/>
            <w:rFonts w:cs="Lucida Sans Unicode"/>
            <w:i w:val="0"/>
            <w:color w:val="000000" w:themeColor="text1"/>
            <w:sz w:val="24"/>
            <w:szCs w:val="24"/>
            <w:bdr w:val="none" w:sz="0" w:space="0" w:color="auto" w:frame="1"/>
            <w:shd w:val="clear" w:color="auto" w:fill="FFFFFF"/>
          </w:rPr>
          <w:t xml:space="preserve">, </w:t>
        </w:r>
      </w:ins>
      <w:del w:id="28" w:author="Sven" w:date="2018-04-17T12:01:00Z">
        <w:r w:rsidDel="00D541B8">
          <w:rPr>
            <w:rStyle w:val="Emphasis"/>
            <w:rFonts w:cs="Lucida Sans Unicode"/>
            <w:i w:val="0"/>
            <w:color w:val="000000" w:themeColor="text1"/>
            <w:sz w:val="24"/>
            <w:szCs w:val="24"/>
            <w:bdr w:val="none" w:sz="0" w:space="0" w:color="auto" w:frame="1"/>
            <w:shd w:val="clear" w:color="auto" w:fill="FFFFFF"/>
          </w:rPr>
          <w:delText>Z</w:delText>
        </w:r>
      </w:del>
      <w:del w:id="29" w:author="Sven" w:date="2018-04-17T12:10:00Z">
        <w:r w:rsidDel="00CE7597">
          <w:rPr>
            <w:rStyle w:val="Emphasis"/>
            <w:rFonts w:cs="Lucida Sans Unicode"/>
            <w:i w:val="0"/>
            <w:color w:val="000000" w:themeColor="text1"/>
            <w:sz w:val="24"/>
            <w:szCs w:val="24"/>
            <w:bdr w:val="none" w:sz="0" w:space="0" w:color="auto" w:frame="1"/>
            <w:shd w:val="clear" w:color="auto" w:fill="FFFFFF"/>
          </w:rPr>
          <w:delText xml:space="preserve">ebrafinch </w:delText>
        </w:r>
      </w:del>
      <w:proofErr w:type="spellStart"/>
      <w:ins w:id="30" w:author="Sven" w:date="2018-04-17T12:10:00Z">
        <w:r w:rsidR="00CE7597">
          <w:rPr>
            <w:rStyle w:val="Emphasis"/>
            <w:rFonts w:cs="Lucida Sans Unicode"/>
            <w:color w:val="000000" w:themeColor="text1"/>
            <w:sz w:val="24"/>
            <w:szCs w:val="24"/>
            <w:bdr w:val="none" w:sz="0" w:space="0" w:color="auto" w:frame="1"/>
            <w:shd w:val="clear" w:color="auto" w:fill="FFFFFF"/>
          </w:rPr>
          <w:t>Taeniopygia</w:t>
        </w:r>
        <w:proofErr w:type="spellEnd"/>
        <w:r w:rsidR="00CE7597">
          <w:rPr>
            <w:rStyle w:val="Emphasis"/>
            <w:rFonts w:cs="Lucida Sans Unicode"/>
            <w:color w:val="000000" w:themeColor="text1"/>
            <w:sz w:val="24"/>
            <w:szCs w:val="24"/>
            <w:bdr w:val="none" w:sz="0" w:space="0" w:color="auto" w:frame="1"/>
            <w:shd w:val="clear" w:color="auto" w:fill="FFFFFF"/>
          </w:rPr>
          <w:t xml:space="preserve"> </w:t>
        </w:r>
        <w:proofErr w:type="spellStart"/>
        <w:r w:rsidR="00CE7597">
          <w:rPr>
            <w:rStyle w:val="Emphasis"/>
            <w:rFonts w:cs="Lucida Sans Unicode"/>
            <w:color w:val="000000" w:themeColor="text1"/>
            <w:sz w:val="24"/>
            <w:szCs w:val="24"/>
            <w:bdr w:val="none" w:sz="0" w:space="0" w:color="auto" w:frame="1"/>
            <w:shd w:val="clear" w:color="auto" w:fill="FFFFFF"/>
          </w:rPr>
          <w:t>guttata</w:t>
        </w:r>
        <w:proofErr w:type="spellEnd"/>
        <w:r w:rsidR="00CE7597">
          <w:rPr>
            <w:rStyle w:val="Emphasis"/>
            <w:rFonts w:cs="Lucida Sans Unicode"/>
            <w:i w:val="0"/>
            <w:color w:val="000000" w:themeColor="text1"/>
            <w:sz w:val="24"/>
            <w:szCs w:val="24"/>
            <w:bdr w:val="none" w:sz="0" w:space="0" w:color="auto" w:frame="1"/>
            <w:shd w:val="clear" w:color="auto" w:fill="FFFFFF"/>
          </w:rPr>
          <w:t xml:space="preserve"> (TGU)</w:t>
        </w:r>
      </w:ins>
      <w:ins w:id="31" w:author="Sven" w:date="2018-04-17T12:48:00Z">
        <w:r w:rsidR="00822863">
          <w:rPr>
            <w:rStyle w:val="Emphasis"/>
            <w:rFonts w:cs="Lucida Sans Unicode"/>
            <w:i w:val="0"/>
            <w:color w:val="000000" w:themeColor="text1"/>
            <w:sz w:val="24"/>
            <w:szCs w:val="24"/>
            <w:bdr w:val="none" w:sz="0" w:space="0" w:color="auto" w:frame="1"/>
            <w:shd w:val="clear" w:color="auto" w:fill="FFFFFF"/>
          </w:rPr>
          <w:t>,</w:t>
        </w:r>
      </w:ins>
      <w:ins w:id="32" w:author="Sven" w:date="2018-04-17T12:10:00Z">
        <w:r w:rsidR="00CE7597">
          <w:rPr>
            <w:rStyle w:val="Emphasis"/>
            <w:rFonts w:cs="Lucida Sans Unicode"/>
            <w:i w:val="0"/>
            <w:color w:val="000000" w:themeColor="text1"/>
            <w:sz w:val="24"/>
            <w:szCs w:val="24"/>
            <w:bdr w:val="none" w:sz="0" w:space="0" w:color="auto" w:frame="1"/>
            <w:shd w:val="clear" w:color="auto" w:fill="FFFFFF"/>
          </w:rPr>
          <w:t xml:space="preserve"> </w:t>
        </w:r>
      </w:ins>
      <w:r>
        <w:rPr>
          <w:rStyle w:val="Emphasis"/>
          <w:rFonts w:cs="Lucida Sans Unicode"/>
          <w:i w:val="0"/>
          <w:color w:val="000000" w:themeColor="text1"/>
          <w:sz w:val="24"/>
          <w:szCs w:val="24"/>
          <w:bdr w:val="none" w:sz="0" w:space="0" w:color="auto" w:frame="1"/>
          <w:shd w:val="clear" w:color="auto" w:fill="FFFFFF"/>
        </w:rPr>
        <w:t xml:space="preserve">alongside autosomal control genes. Additionally, we used </w:t>
      </w:r>
      <w:ins w:id="33" w:author="Sven" w:date="2018-04-17T12:07:00Z">
        <w:r w:rsidR="00CE7597">
          <w:rPr>
            <w:rStyle w:val="Emphasis"/>
            <w:rFonts w:cs="Lucida Sans Unicode"/>
            <w:i w:val="0"/>
            <w:color w:val="000000" w:themeColor="text1"/>
            <w:sz w:val="24"/>
            <w:szCs w:val="24"/>
            <w:bdr w:val="none" w:sz="0" w:space="0" w:color="auto" w:frame="1"/>
            <w:shd w:val="clear" w:color="auto" w:fill="FFFFFF"/>
          </w:rPr>
          <w:t xml:space="preserve">the </w:t>
        </w:r>
      </w:ins>
      <w:del w:id="34" w:author="Sven" w:date="2018-04-17T12:07:00Z">
        <w:r w:rsidDel="00CE7597">
          <w:rPr>
            <w:rStyle w:val="Emphasis"/>
            <w:rFonts w:cs="Lucida Sans Unicode"/>
            <w:i w:val="0"/>
            <w:color w:val="000000" w:themeColor="text1"/>
            <w:sz w:val="24"/>
            <w:szCs w:val="24"/>
            <w:bdr w:val="none" w:sz="0" w:space="0" w:color="auto" w:frame="1"/>
            <w:shd w:val="clear" w:color="auto" w:fill="FFFFFF"/>
          </w:rPr>
          <w:delText xml:space="preserve">crocodilian species </w:delText>
        </w:r>
      </w:del>
      <w:del w:id="35" w:author="Sven" w:date="2018-04-17T12:02:00Z">
        <w:r w:rsidDel="00D541B8">
          <w:rPr>
            <w:rStyle w:val="Emphasis"/>
            <w:rFonts w:cs="Lucida Sans Unicode"/>
            <w:i w:val="0"/>
            <w:color w:val="000000" w:themeColor="text1"/>
            <w:sz w:val="24"/>
            <w:szCs w:val="24"/>
            <w:bdr w:val="none" w:sz="0" w:space="0" w:color="auto" w:frame="1"/>
            <w:shd w:val="clear" w:color="auto" w:fill="FFFFFF"/>
          </w:rPr>
          <w:delText xml:space="preserve">temperature </w:delText>
        </w:r>
      </w:del>
      <w:ins w:id="36" w:author="Sven" w:date="2018-04-17T12:02:00Z">
        <w:r w:rsidR="00D541B8">
          <w:rPr>
            <w:rStyle w:val="Emphasis"/>
            <w:rFonts w:cs="Lucida Sans Unicode"/>
            <w:i w:val="0"/>
            <w:color w:val="000000" w:themeColor="text1"/>
            <w:sz w:val="24"/>
            <w:szCs w:val="24"/>
            <w:bdr w:val="none" w:sz="0" w:space="0" w:color="auto" w:frame="1"/>
            <w:shd w:val="clear" w:color="auto" w:fill="FFFFFF"/>
          </w:rPr>
          <w:t>temperature-</w:t>
        </w:r>
      </w:ins>
      <w:r>
        <w:rPr>
          <w:rStyle w:val="Emphasis"/>
          <w:rFonts w:cs="Lucida Sans Unicode"/>
          <w:i w:val="0"/>
          <w:color w:val="000000" w:themeColor="text1"/>
          <w:sz w:val="24"/>
          <w:szCs w:val="24"/>
          <w:bdr w:val="none" w:sz="0" w:space="0" w:color="auto" w:frame="1"/>
          <w:shd w:val="clear" w:color="auto" w:fill="FFFFFF"/>
        </w:rPr>
        <w:t>dependent sex determination</w:t>
      </w:r>
      <w:ins w:id="37" w:author="Sven" w:date="2018-04-17T12:07:00Z">
        <w:r w:rsidR="00CE7597">
          <w:rPr>
            <w:rStyle w:val="Emphasis"/>
            <w:rFonts w:cs="Lucida Sans Unicode"/>
            <w:i w:val="0"/>
            <w:color w:val="000000" w:themeColor="text1"/>
            <w:sz w:val="24"/>
            <w:szCs w:val="24"/>
            <w:bdr w:val="none" w:sz="0" w:space="0" w:color="auto" w:frame="1"/>
            <w:shd w:val="clear" w:color="auto" w:fill="FFFFFF"/>
          </w:rPr>
          <w:t xml:space="preserve"> of two crocodilian species, </w:t>
        </w:r>
      </w:ins>
      <w:ins w:id="38" w:author="Sven" w:date="2018-04-17T12:14:00Z">
        <w:r w:rsidR="006E5412">
          <w:rPr>
            <w:rStyle w:val="Emphasis"/>
            <w:rFonts w:cs="Lucida Sans Unicode"/>
            <w:i w:val="0"/>
            <w:color w:val="000000" w:themeColor="text1"/>
            <w:sz w:val="24"/>
            <w:szCs w:val="24"/>
            <w:bdr w:val="none" w:sz="0" w:space="0" w:color="auto" w:frame="1"/>
            <w:shd w:val="clear" w:color="auto" w:fill="FFFFFF"/>
          </w:rPr>
          <w:t xml:space="preserve">Chinese </w:t>
        </w:r>
      </w:ins>
      <w:ins w:id="39" w:author="Sven" w:date="2018-04-17T12:07:00Z">
        <w:r w:rsidR="00CE7597">
          <w:rPr>
            <w:rStyle w:val="Emphasis"/>
            <w:rFonts w:cs="Lucida Sans Unicode"/>
            <w:i w:val="0"/>
            <w:color w:val="000000" w:themeColor="text1"/>
            <w:sz w:val="24"/>
            <w:szCs w:val="24"/>
            <w:bdr w:val="none" w:sz="0" w:space="0" w:color="auto" w:frame="1"/>
            <w:shd w:val="clear" w:color="auto" w:fill="FFFFFF"/>
          </w:rPr>
          <w:t>alligator (</w:t>
        </w:r>
        <w:r w:rsidR="00CE7597" w:rsidRPr="003B26EC">
          <w:rPr>
            <w:rStyle w:val="Emphasis"/>
            <w:rFonts w:cs="Lucida Sans Unicode"/>
            <w:color w:val="000000" w:themeColor="text1"/>
            <w:sz w:val="24"/>
            <w:szCs w:val="24"/>
            <w:bdr w:val="none" w:sz="0" w:space="0" w:color="auto" w:frame="1"/>
            <w:shd w:val="clear" w:color="auto" w:fill="FFFFFF"/>
          </w:rPr>
          <w:t xml:space="preserve">Alligator </w:t>
        </w:r>
        <w:proofErr w:type="spellStart"/>
        <w:r w:rsidR="00CE7597" w:rsidRPr="003B26EC">
          <w:rPr>
            <w:rStyle w:val="Emphasis"/>
            <w:rFonts w:cs="Lucida Sans Unicode"/>
            <w:color w:val="000000" w:themeColor="text1"/>
            <w:sz w:val="24"/>
            <w:szCs w:val="24"/>
            <w:bdr w:val="none" w:sz="0" w:space="0" w:color="auto" w:frame="1"/>
            <w:shd w:val="clear" w:color="auto" w:fill="FFFFFF"/>
          </w:rPr>
          <w:t>sinensis</w:t>
        </w:r>
        <w:proofErr w:type="spellEnd"/>
        <w:r w:rsidR="00CE7597">
          <w:rPr>
            <w:rStyle w:val="Emphasis"/>
            <w:rFonts w:cs="Lucida Sans Unicode"/>
            <w:i w:val="0"/>
            <w:color w:val="000000" w:themeColor="text1"/>
            <w:sz w:val="24"/>
            <w:szCs w:val="24"/>
            <w:bdr w:val="none" w:sz="0" w:space="0" w:color="auto" w:frame="1"/>
            <w:shd w:val="clear" w:color="auto" w:fill="FFFFFF"/>
          </w:rPr>
          <w:t xml:space="preserve">) and </w:t>
        </w:r>
        <w:proofErr w:type="spellStart"/>
        <w:r w:rsidR="00CE7597">
          <w:rPr>
            <w:rStyle w:val="Emphasis"/>
            <w:rFonts w:cs="Lucida Sans Unicode"/>
            <w:i w:val="0"/>
            <w:color w:val="000000" w:themeColor="text1"/>
            <w:sz w:val="24"/>
            <w:szCs w:val="24"/>
            <w:bdr w:val="none" w:sz="0" w:space="0" w:color="auto" w:frame="1"/>
            <w:shd w:val="clear" w:color="auto" w:fill="FFFFFF"/>
          </w:rPr>
          <w:t>g</w:t>
        </w:r>
      </w:ins>
      <w:ins w:id="40" w:author="Sven" w:date="2018-04-17T13:19:00Z">
        <w:r w:rsidR="00CE4661">
          <w:rPr>
            <w:rStyle w:val="Emphasis"/>
            <w:rFonts w:cs="Lucida Sans Unicode"/>
            <w:i w:val="0"/>
            <w:color w:val="000000" w:themeColor="text1"/>
            <w:sz w:val="24"/>
            <w:szCs w:val="24"/>
            <w:bdr w:val="none" w:sz="0" w:space="0" w:color="auto" w:frame="1"/>
            <w:shd w:val="clear" w:color="auto" w:fill="FFFFFF"/>
          </w:rPr>
          <w:t>h</w:t>
        </w:r>
      </w:ins>
      <w:ins w:id="41" w:author="Sven" w:date="2018-04-17T12:08:00Z">
        <w:r w:rsidR="00CE7597">
          <w:rPr>
            <w:rStyle w:val="Emphasis"/>
            <w:rFonts w:cs="Lucida Sans Unicode"/>
            <w:i w:val="0"/>
            <w:color w:val="000000" w:themeColor="text1"/>
            <w:sz w:val="24"/>
            <w:szCs w:val="24"/>
            <w:bdr w:val="none" w:sz="0" w:space="0" w:color="auto" w:frame="1"/>
            <w:shd w:val="clear" w:color="auto" w:fill="FFFFFF"/>
          </w:rPr>
          <w:t>a</w:t>
        </w:r>
      </w:ins>
      <w:ins w:id="42" w:author="Sven" w:date="2018-04-17T13:19:00Z">
        <w:r w:rsidR="00CE4661">
          <w:rPr>
            <w:rStyle w:val="Emphasis"/>
            <w:rFonts w:cs="Lucida Sans Unicode"/>
            <w:i w:val="0"/>
            <w:color w:val="000000" w:themeColor="text1"/>
            <w:sz w:val="24"/>
            <w:szCs w:val="24"/>
            <w:bdr w:val="none" w:sz="0" w:space="0" w:color="auto" w:frame="1"/>
            <w:shd w:val="clear" w:color="auto" w:fill="FFFFFF"/>
          </w:rPr>
          <w:t>r</w:t>
        </w:r>
      </w:ins>
      <w:ins w:id="43" w:author="Sven" w:date="2018-04-17T12:07:00Z">
        <w:r w:rsidR="00CE7597">
          <w:rPr>
            <w:rStyle w:val="Emphasis"/>
            <w:rFonts w:cs="Lucida Sans Unicode"/>
            <w:i w:val="0"/>
            <w:color w:val="000000" w:themeColor="text1"/>
            <w:sz w:val="24"/>
            <w:szCs w:val="24"/>
            <w:bdr w:val="none" w:sz="0" w:space="0" w:color="auto" w:frame="1"/>
            <w:shd w:val="clear" w:color="auto" w:fill="FFFFFF"/>
          </w:rPr>
          <w:t>ial</w:t>
        </w:r>
        <w:proofErr w:type="spellEnd"/>
        <w:r w:rsidR="00CE7597">
          <w:rPr>
            <w:rStyle w:val="Emphasis"/>
            <w:rFonts w:cs="Lucida Sans Unicode"/>
            <w:i w:val="0"/>
            <w:color w:val="000000" w:themeColor="text1"/>
            <w:sz w:val="24"/>
            <w:szCs w:val="24"/>
            <w:bdr w:val="none" w:sz="0" w:space="0" w:color="auto" w:frame="1"/>
            <w:shd w:val="clear" w:color="auto" w:fill="FFFFFF"/>
          </w:rPr>
          <w:t xml:space="preserve"> (</w:t>
        </w:r>
        <w:proofErr w:type="spellStart"/>
        <w:r w:rsidR="00CE7597" w:rsidRPr="003B26EC">
          <w:rPr>
            <w:rStyle w:val="Emphasis"/>
            <w:rFonts w:cs="Lucida Sans Unicode"/>
            <w:color w:val="000000" w:themeColor="text1"/>
            <w:sz w:val="24"/>
            <w:szCs w:val="24"/>
            <w:bdr w:val="none" w:sz="0" w:space="0" w:color="auto" w:frame="1"/>
            <w:shd w:val="clear" w:color="auto" w:fill="FFFFFF"/>
          </w:rPr>
          <w:t>Gavialis</w:t>
        </w:r>
        <w:proofErr w:type="spellEnd"/>
        <w:r w:rsidR="00CE7597" w:rsidRPr="003B26EC">
          <w:rPr>
            <w:rStyle w:val="Emphasis"/>
            <w:rFonts w:cs="Lucida Sans Unicode"/>
            <w:color w:val="000000" w:themeColor="text1"/>
            <w:sz w:val="24"/>
            <w:szCs w:val="24"/>
            <w:bdr w:val="none" w:sz="0" w:space="0" w:color="auto" w:frame="1"/>
            <w:shd w:val="clear" w:color="auto" w:fill="FFFFFF"/>
          </w:rPr>
          <w:t xml:space="preserve"> </w:t>
        </w:r>
        <w:proofErr w:type="spellStart"/>
        <w:r w:rsidR="00CE7597" w:rsidRPr="003B26EC">
          <w:rPr>
            <w:rStyle w:val="Emphasis"/>
            <w:rFonts w:cs="Lucida Sans Unicode"/>
            <w:color w:val="000000" w:themeColor="text1"/>
            <w:sz w:val="24"/>
            <w:szCs w:val="24"/>
            <w:bdr w:val="none" w:sz="0" w:space="0" w:color="auto" w:frame="1"/>
            <w:shd w:val="clear" w:color="auto" w:fill="FFFFFF"/>
          </w:rPr>
          <w:t>gangeticus</w:t>
        </w:r>
        <w:proofErr w:type="spellEnd"/>
        <w:r w:rsidR="00CE7597">
          <w:rPr>
            <w:rStyle w:val="Emphasis"/>
            <w:rFonts w:cs="Lucida Sans Unicode"/>
            <w:i w:val="0"/>
            <w:color w:val="000000" w:themeColor="text1"/>
            <w:sz w:val="24"/>
            <w:szCs w:val="24"/>
            <w:bdr w:val="none" w:sz="0" w:space="0" w:color="auto" w:frame="1"/>
            <w:shd w:val="clear" w:color="auto" w:fill="FFFFFF"/>
          </w:rPr>
          <w:t>)</w:t>
        </w:r>
      </w:ins>
      <w:r>
        <w:rPr>
          <w:rStyle w:val="Emphasis"/>
          <w:rFonts w:cs="Lucida Sans Unicode"/>
          <w:i w:val="0"/>
          <w:color w:val="000000" w:themeColor="text1"/>
          <w:sz w:val="24"/>
          <w:szCs w:val="24"/>
          <w:bdr w:val="none" w:sz="0" w:space="0" w:color="auto" w:frame="1"/>
          <w:shd w:val="clear" w:color="auto" w:fill="FFFFFF"/>
        </w:rPr>
        <w:t xml:space="preserve"> to work as </w:t>
      </w:r>
      <w:ins w:id="44" w:author="Sven" w:date="2018-04-17T12:02:00Z">
        <w:r w:rsidR="00D541B8">
          <w:rPr>
            <w:rStyle w:val="Emphasis"/>
            <w:rFonts w:cs="Lucida Sans Unicode"/>
            <w:i w:val="0"/>
            <w:color w:val="000000" w:themeColor="text1"/>
            <w:sz w:val="24"/>
            <w:szCs w:val="24"/>
            <w:bdr w:val="none" w:sz="0" w:space="0" w:color="auto" w:frame="1"/>
            <w:shd w:val="clear" w:color="auto" w:fill="FFFFFF"/>
          </w:rPr>
          <w:t xml:space="preserve">an </w:t>
        </w:r>
      </w:ins>
      <w:r>
        <w:rPr>
          <w:rStyle w:val="Emphasis"/>
          <w:rFonts w:cs="Lucida Sans Unicode"/>
          <w:i w:val="0"/>
          <w:color w:val="000000" w:themeColor="text1"/>
          <w:sz w:val="24"/>
          <w:szCs w:val="24"/>
          <w:bdr w:val="none" w:sz="0" w:space="0" w:color="auto" w:frame="1"/>
          <w:shd w:val="clear" w:color="auto" w:fill="FFFFFF"/>
        </w:rPr>
        <w:t>additional control</w:t>
      </w:r>
      <w:ins w:id="45" w:author="Sven" w:date="2018-04-17T12:02:00Z">
        <w:r w:rsidR="00D541B8">
          <w:rPr>
            <w:rStyle w:val="Emphasis"/>
            <w:rFonts w:cs="Lucida Sans Unicode"/>
            <w:i w:val="0"/>
            <w:color w:val="000000" w:themeColor="text1"/>
            <w:sz w:val="24"/>
            <w:szCs w:val="24"/>
            <w:bdr w:val="none" w:sz="0" w:space="0" w:color="auto" w:frame="1"/>
            <w:shd w:val="clear" w:color="auto" w:fill="FFFFFF"/>
          </w:rPr>
          <w:t>,</w:t>
        </w:r>
      </w:ins>
      <w:r>
        <w:rPr>
          <w:rStyle w:val="Emphasis"/>
          <w:rFonts w:cs="Lucida Sans Unicode"/>
          <w:i w:val="0"/>
          <w:color w:val="000000" w:themeColor="text1"/>
          <w:sz w:val="24"/>
          <w:szCs w:val="24"/>
          <w:bdr w:val="none" w:sz="0" w:space="0" w:color="auto" w:frame="1"/>
          <w:shd w:val="clear" w:color="auto" w:fill="FFFFFF"/>
        </w:rPr>
        <w:t xml:space="preserve"> as they lack sex chromosomes altogether. We used codeml package from </w:t>
      </w:r>
      <w:r w:rsidR="00627380">
        <w:rPr>
          <w:rStyle w:val="Emphasis"/>
          <w:rFonts w:cs="Lucida Sans Unicode"/>
          <w:i w:val="0"/>
          <w:color w:val="000000" w:themeColor="text1"/>
          <w:sz w:val="24"/>
          <w:szCs w:val="24"/>
          <w:bdr w:val="none" w:sz="0" w:space="0" w:color="auto" w:frame="1"/>
          <w:shd w:val="clear" w:color="auto" w:fill="FFFFFF"/>
        </w:rPr>
        <w:t>PAML to</w:t>
      </w:r>
      <w:r>
        <w:rPr>
          <w:rStyle w:val="Emphasis"/>
          <w:rFonts w:cs="Lucida Sans Unicode"/>
          <w:i w:val="0"/>
          <w:color w:val="000000" w:themeColor="text1"/>
          <w:sz w:val="24"/>
          <w:szCs w:val="24"/>
          <w:bdr w:val="none" w:sz="0" w:space="0" w:color="auto" w:frame="1"/>
          <w:shd w:val="clear" w:color="auto" w:fill="FFFFFF"/>
        </w:rPr>
        <w:t xml:space="preserve"> estimate the </w:t>
      </w:r>
      <w:r w:rsidRPr="003A363B">
        <w:rPr>
          <w:rStyle w:val="Emphasis"/>
          <w:rFonts w:cs="Lucida Sans Unicode"/>
          <w:i w:val="0"/>
          <w:color w:val="000000" w:themeColor="text1"/>
          <w:sz w:val="24"/>
          <w:szCs w:val="24"/>
          <w:bdr w:val="none" w:sz="0" w:space="0" w:color="auto" w:frame="1"/>
          <w:shd w:val="clear" w:color="auto" w:fill="FFFFFF"/>
        </w:rPr>
        <w:t>ratio of nonsynonymous to synonymous substitutions (</w:t>
      </w:r>
      <w:proofErr w:type="spellStart"/>
      <w:r w:rsidRPr="003A363B">
        <w:rPr>
          <w:rStyle w:val="Emphasis"/>
          <w:rFonts w:cs="Lucida Sans Unicode"/>
          <w:i w:val="0"/>
          <w:color w:val="000000" w:themeColor="text1"/>
          <w:sz w:val="24"/>
          <w:szCs w:val="24"/>
          <w:bdr w:val="none" w:sz="0" w:space="0" w:color="auto" w:frame="1"/>
          <w:shd w:val="clear" w:color="auto" w:fill="FFFFFF"/>
        </w:rPr>
        <w:t>dN</w:t>
      </w:r>
      <w:proofErr w:type="spellEnd"/>
      <w:r w:rsidRPr="003A363B">
        <w:rPr>
          <w:rStyle w:val="Emphasis"/>
          <w:rFonts w:cs="Lucida Sans Unicode"/>
          <w:i w:val="0"/>
          <w:color w:val="000000" w:themeColor="text1"/>
          <w:sz w:val="24"/>
          <w:szCs w:val="24"/>
          <w:bdr w:val="none" w:sz="0" w:space="0" w:color="auto" w:frame="1"/>
          <w:shd w:val="clear" w:color="auto" w:fill="FFFFFF"/>
        </w:rPr>
        <w:t>/</w:t>
      </w:r>
      <w:proofErr w:type="spellStart"/>
      <w:r w:rsidRPr="003A363B">
        <w:rPr>
          <w:rStyle w:val="Emphasis"/>
          <w:rFonts w:cs="Lucida Sans Unicode"/>
          <w:i w:val="0"/>
          <w:color w:val="000000" w:themeColor="text1"/>
          <w:sz w:val="24"/>
          <w:szCs w:val="24"/>
          <w:bdr w:val="none" w:sz="0" w:space="0" w:color="auto" w:frame="1"/>
          <w:shd w:val="clear" w:color="auto" w:fill="FFFFFF"/>
        </w:rPr>
        <w:t>dS</w:t>
      </w:r>
      <w:proofErr w:type="spellEnd"/>
      <w:r w:rsidRPr="003A363B">
        <w:rPr>
          <w:rStyle w:val="Emphasis"/>
          <w:rFonts w:cs="Lucida Sans Unicode"/>
          <w:i w:val="0"/>
          <w:color w:val="000000" w:themeColor="text1"/>
          <w:sz w:val="24"/>
          <w:szCs w:val="24"/>
          <w:bdr w:val="none" w:sz="0" w:space="0" w:color="auto" w:frame="1"/>
          <w:shd w:val="clear" w:color="auto" w:fill="FFFFFF"/>
        </w:rPr>
        <w:t>) for sex-linked genes</w:t>
      </w:r>
      <w:r>
        <w:rPr>
          <w:rStyle w:val="Emphasis"/>
          <w:rFonts w:cs="Lucida Sans Unicode"/>
          <w:i w:val="0"/>
          <w:color w:val="000000" w:themeColor="text1"/>
          <w:sz w:val="24"/>
          <w:szCs w:val="24"/>
          <w:bdr w:val="none" w:sz="0" w:space="0" w:color="auto" w:frame="1"/>
          <w:shd w:val="clear" w:color="auto" w:fill="FFFFFF"/>
        </w:rPr>
        <w:t xml:space="preserve"> alongside autosomal genes. We used 509 Z-linked genes in </w:t>
      </w:r>
      <w:del w:id="46" w:author="Sven" w:date="2018-04-17T12:05:00Z">
        <w:r w:rsidDel="00CE7597">
          <w:rPr>
            <w:rStyle w:val="Emphasis"/>
            <w:rFonts w:cs="Lucida Sans Unicode"/>
            <w:i w:val="0"/>
            <w:color w:val="000000" w:themeColor="text1"/>
            <w:sz w:val="24"/>
            <w:szCs w:val="24"/>
            <w:bdr w:val="none" w:sz="0" w:space="0" w:color="auto" w:frame="1"/>
            <w:shd w:val="clear" w:color="auto" w:fill="FFFFFF"/>
          </w:rPr>
          <w:delText xml:space="preserve">Zebrafinch </w:delText>
        </w:r>
      </w:del>
      <w:proofErr w:type="spellStart"/>
      <w:ins w:id="47" w:author="Sven" w:date="2018-04-17T12:05:00Z">
        <w:r w:rsidR="00CE7597">
          <w:rPr>
            <w:rStyle w:val="Emphasis"/>
            <w:rFonts w:cs="Lucida Sans Unicode"/>
            <w:i w:val="0"/>
            <w:color w:val="000000" w:themeColor="text1"/>
            <w:sz w:val="24"/>
            <w:szCs w:val="24"/>
            <w:bdr w:val="none" w:sz="0" w:space="0" w:color="auto" w:frame="1"/>
            <w:shd w:val="clear" w:color="auto" w:fill="FFFFFF"/>
          </w:rPr>
          <w:t>zebrafinch</w:t>
        </w:r>
        <w:proofErr w:type="spellEnd"/>
        <w:r w:rsidR="00CE7597">
          <w:rPr>
            <w:rStyle w:val="Emphasis"/>
            <w:rFonts w:cs="Lucida Sans Unicode"/>
            <w:i w:val="0"/>
            <w:color w:val="000000" w:themeColor="text1"/>
            <w:sz w:val="24"/>
            <w:szCs w:val="24"/>
            <w:bdr w:val="none" w:sz="0" w:space="0" w:color="auto" w:frame="1"/>
            <w:shd w:val="clear" w:color="auto" w:fill="FFFFFF"/>
          </w:rPr>
          <w:t xml:space="preserve"> </w:t>
        </w:r>
      </w:ins>
      <w:r>
        <w:rPr>
          <w:rStyle w:val="Emphasis"/>
          <w:rFonts w:cs="Lucida Sans Unicode"/>
          <w:i w:val="0"/>
          <w:color w:val="000000" w:themeColor="text1"/>
          <w:sz w:val="24"/>
          <w:szCs w:val="24"/>
          <w:bdr w:val="none" w:sz="0" w:space="0" w:color="auto" w:frame="1"/>
          <w:shd w:val="clear" w:color="auto" w:fill="FFFFFF"/>
        </w:rPr>
        <w:t xml:space="preserve">and </w:t>
      </w:r>
      <w:del w:id="48" w:author="Sven" w:date="2018-04-17T12:05:00Z">
        <w:r w:rsidDel="00CE7597">
          <w:rPr>
            <w:rStyle w:val="Emphasis"/>
            <w:rFonts w:cs="Lucida Sans Unicode"/>
            <w:i w:val="0"/>
            <w:color w:val="000000" w:themeColor="text1"/>
            <w:sz w:val="24"/>
            <w:szCs w:val="24"/>
            <w:bdr w:val="none" w:sz="0" w:space="0" w:color="auto" w:frame="1"/>
            <w:shd w:val="clear" w:color="auto" w:fill="FFFFFF"/>
          </w:rPr>
          <w:delText xml:space="preserve">Chicken </w:delText>
        </w:r>
      </w:del>
      <w:ins w:id="49" w:author="Sven" w:date="2018-04-17T12:05:00Z">
        <w:r w:rsidR="00CE7597">
          <w:rPr>
            <w:rStyle w:val="Emphasis"/>
            <w:rFonts w:cs="Lucida Sans Unicode"/>
            <w:i w:val="0"/>
            <w:color w:val="000000" w:themeColor="text1"/>
            <w:sz w:val="24"/>
            <w:szCs w:val="24"/>
            <w:bdr w:val="none" w:sz="0" w:space="0" w:color="auto" w:frame="1"/>
            <w:shd w:val="clear" w:color="auto" w:fill="FFFFFF"/>
          </w:rPr>
          <w:t xml:space="preserve">chicken </w:t>
        </w:r>
      </w:ins>
      <w:r>
        <w:rPr>
          <w:rStyle w:val="Emphasis"/>
          <w:rFonts w:cs="Lucida Sans Unicode"/>
          <w:i w:val="0"/>
          <w:color w:val="000000" w:themeColor="text1"/>
          <w:sz w:val="24"/>
          <w:szCs w:val="24"/>
          <w:bdr w:val="none" w:sz="0" w:space="0" w:color="auto" w:frame="1"/>
          <w:shd w:val="clear" w:color="auto" w:fill="FFFFFF"/>
        </w:rPr>
        <w:t xml:space="preserve">and 6907 autosomal genes. </w:t>
      </w:r>
      <w:r w:rsidRPr="003A363B">
        <w:rPr>
          <w:rStyle w:val="Emphasis"/>
          <w:rFonts w:cs="Lucida Sans Unicode"/>
          <w:i w:val="0"/>
          <w:color w:val="000000" w:themeColor="text1"/>
          <w:sz w:val="24"/>
          <w:szCs w:val="24"/>
          <w:bdr w:val="none" w:sz="0" w:space="0" w:color="auto" w:frame="1"/>
          <w:shd w:val="clear" w:color="auto" w:fill="FFFFFF"/>
        </w:rPr>
        <w:t xml:space="preserve">The </w:t>
      </w:r>
      <w:proofErr w:type="spellStart"/>
      <w:r w:rsidRPr="003A363B">
        <w:rPr>
          <w:rStyle w:val="Emphasis"/>
          <w:rFonts w:cs="Lucida Sans Unicode"/>
          <w:i w:val="0"/>
          <w:color w:val="000000" w:themeColor="text1"/>
          <w:sz w:val="24"/>
          <w:szCs w:val="24"/>
          <w:bdr w:val="none" w:sz="0" w:space="0" w:color="auto" w:frame="1"/>
          <w:shd w:val="clear" w:color="auto" w:fill="FFFFFF"/>
        </w:rPr>
        <w:t>dN</w:t>
      </w:r>
      <w:proofErr w:type="spellEnd"/>
      <w:r w:rsidRPr="003A363B">
        <w:rPr>
          <w:rStyle w:val="Emphasis"/>
          <w:rFonts w:cs="Lucida Sans Unicode"/>
          <w:i w:val="0"/>
          <w:color w:val="000000" w:themeColor="text1"/>
          <w:sz w:val="24"/>
          <w:szCs w:val="24"/>
          <w:bdr w:val="none" w:sz="0" w:space="0" w:color="auto" w:frame="1"/>
          <w:shd w:val="clear" w:color="auto" w:fill="FFFFFF"/>
        </w:rPr>
        <w:t>/</w:t>
      </w:r>
      <w:proofErr w:type="spellStart"/>
      <w:r w:rsidRPr="003A363B">
        <w:rPr>
          <w:rStyle w:val="Emphasis"/>
          <w:rFonts w:cs="Lucida Sans Unicode"/>
          <w:i w:val="0"/>
          <w:color w:val="000000" w:themeColor="text1"/>
          <w:sz w:val="24"/>
          <w:szCs w:val="24"/>
          <w:bdr w:val="none" w:sz="0" w:space="0" w:color="auto" w:frame="1"/>
          <w:shd w:val="clear" w:color="auto" w:fill="FFFFFF"/>
        </w:rPr>
        <w:t>dS</w:t>
      </w:r>
      <w:proofErr w:type="spellEnd"/>
      <w:r w:rsidRPr="003A363B">
        <w:rPr>
          <w:rStyle w:val="Emphasis"/>
          <w:rFonts w:cs="Lucida Sans Unicode"/>
          <w:i w:val="0"/>
          <w:color w:val="000000" w:themeColor="text1"/>
          <w:sz w:val="24"/>
          <w:szCs w:val="24"/>
          <w:bdr w:val="none" w:sz="0" w:space="0" w:color="auto" w:frame="1"/>
          <w:shd w:val="clear" w:color="auto" w:fill="FFFFFF"/>
        </w:rPr>
        <w:t xml:space="preserve"> ratio was significantly higher for Z-linked (0.</w:t>
      </w:r>
      <w:r w:rsidR="00EF7660">
        <w:rPr>
          <w:rStyle w:val="Emphasis"/>
          <w:rFonts w:cs="Lucida Sans Unicode"/>
          <w:i w:val="0"/>
          <w:color w:val="000000" w:themeColor="text1"/>
          <w:sz w:val="24"/>
          <w:szCs w:val="24"/>
          <w:bdr w:val="none" w:sz="0" w:space="0" w:color="auto" w:frame="1"/>
          <w:shd w:val="clear" w:color="auto" w:fill="FFFFFF"/>
        </w:rPr>
        <w:t>1886)</w:t>
      </w:r>
      <w:r w:rsidRPr="003A363B">
        <w:rPr>
          <w:rStyle w:val="Emphasis"/>
          <w:rFonts w:cs="Lucida Sans Unicode"/>
          <w:i w:val="0"/>
          <w:color w:val="000000" w:themeColor="text1"/>
          <w:sz w:val="24"/>
          <w:szCs w:val="24"/>
          <w:bdr w:val="none" w:sz="0" w:space="0" w:color="auto" w:frame="1"/>
          <w:shd w:val="clear" w:color="auto" w:fill="FFFFFF"/>
        </w:rPr>
        <w:t xml:space="preserve"> than for </w:t>
      </w:r>
      <w:r w:rsidR="00EF7660" w:rsidRPr="003A363B">
        <w:rPr>
          <w:rStyle w:val="Emphasis"/>
          <w:rFonts w:cs="Lucida Sans Unicode"/>
          <w:i w:val="0"/>
          <w:color w:val="000000" w:themeColor="text1"/>
          <w:sz w:val="24"/>
          <w:szCs w:val="24"/>
          <w:bdr w:val="none" w:sz="0" w:space="0" w:color="auto" w:frame="1"/>
          <w:shd w:val="clear" w:color="auto" w:fill="FFFFFF"/>
        </w:rPr>
        <w:t>genes linked to similarly sized autosomes 1-10</w:t>
      </w:r>
      <w:r w:rsidRPr="003A363B">
        <w:rPr>
          <w:rStyle w:val="Emphasis"/>
          <w:rFonts w:cs="Lucida Sans Unicode"/>
          <w:i w:val="0"/>
          <w:color w:val="000000" w:themeColor="text1"/>
          <w:sz w:val="24"/>
          <w:szCs w:val="24"/>
          <w:bdr w:val="none" w:sz="0" w:space="0" w:color="auto" w:frame="1"/>
          <w:shd w:val="clear" w:color="auto" w:fill="FFFFFF"/>
        </w:rPr>
        <w:t xml:space="preserve"> (</w:t>
      </w:r>
      <w:r w:rsidR="00EF7660">
        <w:rPr>
          <w:rStyle w:val="Emphasis"/>
          <w:rFonts w:cs="Lucida Sans Unicode"/>
          <w:i w:val="0"/>
          <w:color w:val="000000" w:themeColor="text1"/>
          <w:sz w:val="24"/>
          <w:szCs w:val="24"/>
          <w:bdr w:val="none" w:sz="0" w:space="0" w:color="auto" w:frame="1"/>
          <w:shd w:val="clear" w:color="auto" w:fill="FFFFFF"/>
        </w:rPr>
        <w:t>0.1599</w:t>
      </w:r>
      <w:r w:rsidRPr="003A363B">
        <w:rPr>
          <w:rStyle w:val="Emphasis"/>
          <w:rFonts w:cs="Lucida Sans Unicode"/>
          <w:i w:val="0"/>
          <w:color w:val="000000" w:themeColor="text1"/>
          <w:sz w:val="24"/>
          <w:szCs w:val="24"/>
          <w:bdr w:val="none" w:sz="0" w:space="0" w:color="auto" w:frame="1"/>
          <w:shd w:val="clear" w:color="auto" w:fill="FFFFFF"/>
        </w:rPr>
        <w:t>; P=0.00</w:t>
      </w:r>
      <w:r w:rsidR="00EF7660">
        <w:rPr>
          <w:rStyle w:val="Emphasis"/>
          <w:rFonts w:cs="Lucida Sans Unicode"/>
          <w:i w:val="0"/>
          <w:color w:val="000000" w:themeColor="text1"/>
          <w:sz w:val="24"/>
          <w:szCs w:val="24"/>
          <w:bdr w:val="none" w:sz="0" w:space="0" w:color="auto" w:frame="1"/>
          <w:shd w:val="clear" w:color="auto" w:fill="FFFFFF"/>
        </w:rPr>
        <w:t>45</w:t>
      </w:r>
      <w:r w:rsidRPr="003A363B">
        <w:rPr>
          <w:rStyle w:val="Emphasis"/>
          <w:rFonts w:cs="Lucida Sans Unicode"/>
          <w:i w:val="0"/>
          <w:color w:val="000000" w:themeColor="text1"/>
          <w:sz w:val="24"/>
          <w:szCs w:val="24"/>
          <w:bdr w:val="none" w:sz="0" w:space="0" w:color="auto" w:frame="1"/>
          <w:shd w:val="clear" w:color="auto" w:fill="FFFFFF"/>
        </w:rPr>
        <w:t>)</w:t>
      </w:r>
      <w:r w:rsidR="00EF7660">
        <w:rPr>
          <w:rStyle w:val="Emphasis"/>
          <w:rFonts w:cs="Lucida Sans Unicode"/>
          <w:i w:val="0"/>
          <w:color w:val="000000" w:themeColor="text1"/>
          <w:sz w:val="24"/>
          <w:szCs w:val="24"/>
          <w:bdr w:val="none" w:sz="0" w:space="0" w:color="auto" w:frame="1"/>
          <w:shd w:val="clear" w:color="auto" w:fill="FFFFFF"/>
        </w:rPr>
        <w:t xml:space="preserve">. Using Maximum </w:t>
      </w:r>
      <w:r w:rsidR="00627380">
        <w:rPr>
          <w:rStyle w:val="Emphasis"/>
          <w:rFonts w:cs="Lucida Sans Unicode"/>
          <w:i w:val="0"/>
          <w:color w:val="000000" w:themeColor="text1"/>
          <w:sz w:val="24"/>
          <w:szCs w:val="24"/>
          <w:bdr w:val="none" w:sz="0" w:space="0" w:color="auto" w:frame="1"/>
          <w:shd w:val="clear" w:color="auto" w:fill="FFFFFF"/>
        </w:rPr>
        <w:t>likelihood,</w:t>
      </w:r>
      <w:r w:rsidR="00EF7660">
        <w:rPr>
          <w:rStyle w:val="Emphasis"/>
          <w:rFonts w:cs="Lucida Sans Unicode"/>
          <w:i w:val="0"/>
          <w:color w:val="000000" w:themeColor="text1"/>
          <w:sz w:val="24"/>
          <w:szCs w:val="24"/>
          <w:bdr w:val="none" w:sz="0" w:space="0" w:color="auto" w:frame="1"/>
          <w:shd w:val="clear" w:color="auto" w:fill="FFFFFF"/>
        </w:rPr>
        <w:t xml:space="preserve"> we found no </w:t>
      </w:r>
      <w:del w:id="50" w:author="Sven" w:date="2018-04-17T13:02:00Z">
        <w:r w:rsidR="00EF7660" w:rsidDel="00A7126A">
          <w:rPr>
            <w:rStyle w:val="Emphasis"/>
            <w:rFonts w:cs="Lucida Sans Unicode"/>
            <w:i w:val="0"/>
            <w:color w:val="000000" w:themeColor="text1"/>
            <w:sz w:val="24"/>
            <w:szCs w:val="24"/>
            <w:bdr w:val="none" w:sz="0" w:space="0" w:color="auto" w:frame="1"/>
            <w:shd w:val="clear" w:color="auto" w:fill="FFFFFF"/>
          </w:rPr>
          <w:delText>Faster</w:delText>
        </w:r>
      </w:del>
      <w:ins w:id="51" w:author="Sven" w:date="2018-04-17T13:02:00Z">
        <w:r w:rsidR="00A7126A">
          <w:rPr>
            <w:rStyle w:val="Emphasis"/>
            <w:rFonts w:cs="Lucida Sans Unicode"/>
            <w:i w:val="0"/>
            <w:color w:val="000000" w:themeColor="text1"/>
            <w:sz w:val="24"/>
            <w:szCs w:val="24"/>
            <w:bdr w:val="none" w:sz="0" w:space="0" w:color="auto" w:frame="1"/>
            <w:shd w:val="clear" w:color="auto" w:fill="FFFFFF"/>
          </w:rPr>
          <w:t>faster</w:t>
        </w:r>
      </w:ins>
      <w:r w:rsidR="00EF7660">
        <w:rPr>
          <w:rStyle w:val="Emphasis"/>
          <w:rFonts w:cs="Lucida Sans Unicode"/>
          <w:i w:val="0"/>
          <w:color w:val="000000" w:themeColor="text1"/>
          <w:sz w:val="24"/>
          <w:szCs w:val="24"/>
          <w:bdr w:val="none" w:sz="0" w:space="0" w:color="auto" w:frame="1"/>
          <w:shd w:val="clear" w:color="auto" w:fill="FFFFFF"/>
        </w:rPr>
        <w:t xml:space="preserve">-Z in </w:t>
      </w:r>
      <w:ins w:id="52" w:author="Sven" w:date="2018-04-17T12:08:00Z">
        <w:r w:rsidR="00CE7597">
          <w:rPr>
            <w:rStyle w:val="Emphasis"/>
            <w:rFonts w:cs="Lucida Sans Unicode"/>
            <w:i w:val="0"/>
            <w:color w:val="000000" w:themeColor="text1"/>
            <w:sz w:val="24"/>
            <w:szCs w:val="24"/>
            <w:bdr w:val="none" w:sz="0" w:space="0" w:color="auto" w:frame="1"/>
            <w:shd w:val="clear" w:color="auto" w:fill="FFFFFF"/>
          </w:rPr>
          <w:t>c</w:t>
        </w:r>
      </w:ins>
      <w:del w:id="53" w:author="Sven" w:date="2018-04-17T12:08:00Z">
        <w:r w:rsidR="00EF7660" w:rsidRPr="00CE7597" w:rsidDel="00CE7597">
          <w:rPr>
            <w:rStyle w:val="Emphasis"/>
            <w:rFonts w:cs="Lucida Sans Unicode"/>
            <w:i w:val="0"/>
            <w:color w:val="000000" w:themeColor="text1"/>
            <w:sz w:val="24"/>
            <w:szCs w:val="24"/>
            <w:bdr w:val="none" w:sz="0" w:space="0" w:color="auto" w:frame="1"/>
            <w:shd w:val="clear" w:color="auto" w:fill="FFFFFF"/>
          </w:rPr>
          <w:delText>C</w:delText>
        </w:r>
      </w:del>
      <w:r w:rsidR="00EF7660" w:rsidRPr="00CE7597">
        <w:rPr>
          <w:rStyle w:val="Emphasis"/>
          <w:rFonts w:cs="Lucida Sans Unicode"/>
          <w:i w:val="0"/>
          <w:color w:val="000000" w:themeColor="text1"/>
          <w:sz w:val="24"/>
          <w:szCs w:val="24"/>
          <w:bdr w:val="none" w:sz="0" w:space="0" w:color="auto" w:frame="1"/>
          <w:shd w:val="clear" w:color="auto" w:fill="FFFFFF"/>
        </w:rPr>
        <w:t>hicken</w:t>
      </w:r>
      <w:r w:rsidR="00EF7660">
        <w:rPr>
          <w:rStyle w:val="Emphasis"/>
          <w:rFonts w:cs="Lucida Sans Unicode"/>
          <w:i w:val="0"/>
          <w:color w:val="000000" w:themeColor="text1"/>
          <w:sz w:val="24"/>
          <w:szCs w:val="24"/>
          <w:bdr w:val="none" w:sz="0" w:space="0" w:color="auto" w:frame="1"/>
          <w:shd w:val="clear" w:color="auto" w:fill="FFFFFF"/>
        </w:rPr>
        <w:t xml:space="preserve">, </w:t>
      </w:r>
      <w:del w:id="54" w:author="Sven" w:date="2018-04-17T12:08:00Z">
        <w:r w:rsidR="00627380" w:rsidRPr="00CE7597" w:rsidDel="00CE7597">
          <w:rPr>
            <w:rStyle w:val="Emphasis"/>
            <w:rFonts w:cs="Lucida Sans Unicode"/>
            <w:i w:val="0"/>
            <w:color w:val="000000" w:themeColor="text1"/>
            <w:sz w:val="24"/>
            <w:szCs w:val="24"/>
            <w:bdr w:val="none" w:sz="0" w:space="0" w:color="auto" w:frame="1"/>
            <w:shd w:val="clear" w:color="auto" w:fill="FFFFFF"/>
          </w:rPr>
          <w:delText>Alligator</w:delText>
        </w:r>
        <w:r w:rsidR="00EF7660" w:rsidRPr="00CE7597" w:rsidDel="00CE7597">
          <w:rPr>
            <w:rStyle w:val="Emphasis"/>
            <w:rFonts w:cs="Lucida Sans Unicode"/>
            <w:i w:val="0"/>
            <w:color w:val="000000" w:themeColor="text1"/>
            <w:sz w:val="24"/>
            <w:szCs w:val="24"/>
            <w:bdr w:val="none" w:sz="0" w:space="0" w:color="auto" w:frame="1"/>
            <w:shd w:val="clear" w:color="auto" w:fill="FFFFFF"/>
          </w:rPr>
          <w:delText xml:space="preserve"> </w:delText>
        </w:r>
        <w:r w:rsidR="00627380" w:rsidRPr="00CE7597" w:rsidDel="00CE7597">
          <w:rPr>
            <w:rStyle w:val="Emphasis"/>
            <w:rFonts w:cs="Lucida Sans Unicode"/>
            <w:i w:val="0"/>
            <w:color w:val="000000" w:themeColor="text1"/>
            <w:sz w:val="24"/>
            <w:szCs w:val="24"/>
            <w:bdr w:val="none" w:sz="0" w:space="0" w:color="auto" w:frame="1"/>
            <w:shd w:val="clear" w:color="auto" w:fill="FFFFFF"/>
          </w:rPr>
          <w:delText>sinensis</w:delText>
        </w:r>
      </w:del>
      <w:ins w:id="55" w:author="Sven" w:date="2018-04-17T12:09:00Z">
        <w:r w:rsidR="00CE7597">
          <w:rPr>
            <w:rStyle w:val="Emphasis"/>
            <w:rFonts w:cs="Lucida Sans Unicode"/>
            <w:i w:val="0"/>
            <w:color w:val="000000" w:themeColor="text1"/>
            <w:sz w:val="24"/>
            <w:szCs w:val="24"/>
            <w:bdr w:val="none" w:sz="0" w:space="0" w:color="auto" w:frame="1"/>
            <w:shd w:val="clear" w:color="auto" w:fill="FFFFFF"/>
          </w:rPr>
          <w:t>alligator</w:t>
        </w:r>
      </w:ins>
      <w:r w:rsidR="00EF7660">
        <w:rPr>
          <w:rStyle w:val="Emphasis"/>
          <w:rFonts w:cs="Lucida Sans Unicode"/>
          <w:i w:val="0"/>
          <w:color w:val="000000" w:themeColor="text1"/>
          <w:sz w:val="24"/>
          <w:szCs w:val="24"/>
          <w:bdr w:val="none" w:sz="0" w:space="0" w:color="auto" w:frame="1"/>
          <w:shd w:val="clear" w:color="auto" w:fill="FFFFFF"/>
        </w:rPr>
        <w:t xml:space="preserve"> and </w:t>
      </w:r>
      <w:del w:id="56" w:author="Sven" w:date="2018-04-17T12:09:00Z">
        <w:r w:rsidR="00EF7660" w:rsidRPr="00CE7597" w:rsidDel="00CE7597">
          <w:rPr>
            <w:rStyle w:val="Emphasis"/>
            <w:rFonts w:cs="Lucida Sans Unicode"/>
            <w:i w:val="0"/>
            <w:color w:val="000000" w:themeColor="text1"/>
            <w:sz w:val="24"/>
            <w:szCs w:val="24"/>
            <w:bdr w:val="none" w:sz="0" w:space="0" w:color="auto" w:frame="1"/>
            <w:shd w:val="clear" w:color="auto" w:fill="FFFFFF"/>
          </w:rPr>
          <w:delText>Gavialis gangeticus</w:delText>
        </w:r>
      </w:del>
      <w:proofErr w:type="spellStart"/>
      <w:ins w:id="57" w:author="Sven" w:date="2018-04-17T12:09:00Z">
        <w:r w:rsidR="00CE7597">
          <w:rPr>
            <w:rStyle w:val="Emphasis"/>
            <w:rFonts w:cs="Lucida Sans Unicode"/>
            <w:i w:val="0"/>
            <w:color w:val="000000" w:themeColor="text1"/>
            <w:sz w:val="24"/>
            <w:szCs w:val="24"/>
            <w:bdr w:val="none" w:sz="0" w:space="0" w:color="auto" w:frame="1"/>
            <w:shd w:val="clear" w:color="auto" w:fill="FFFFFF"/>
          </w:rPr>
          <w:t>g</w:t>
        </w:r>
      </w:ins>
      <w:ins w:id="58" w:author="Sven" w:date="2018-04-17T13:19:00Z">
        <w:r w:rsidR="00CE4661">
          <w:rPr>
            <w:rStyle w:val="Emphasis"/>
            <w:rFonts w:cs="Lucida Sans Unicode"/>
            <w:i w:val="0"/>
            <w:color w:val="000000" w:themeColor="text1"/>
            <w:sz w:val="24"/>
            <w:szCs w:val="24"/>
            <w:bdr w:val="none" w:sz="0" w:space="0" w:color="auto" w:frame="1"/>
            <w:shd w:val="clear" w:color="auto" w:fill="FFFFFF"/>
          </w:rPr>
          <w:t>h</w:t>
        </w:r>
      </w:ins>
      <w:ins w:id="59" w:author="Sven" w:date="2018-04-17T12:09:00Z">
        <w:r w:rsidR="00CE7597">
          <w:rPr>
            <w:rStyle w:val="Emphasis"/>
            <w:rFonts w:cs="Lucida Sans Unicode"/>
            <w:i w:val="0"/>
            <w:color w:val="000000" w:themeColor="text1"/>
            <w:sz w:val="24"/>
            <w:szCs w:val="24"/>
            <w:bdr w:val="none" w:sz="0" w:space="0" w:color="auto" w:frame="1"/>
            <w:shd w:val="clear" w:color="auto" w:fill="FFFFFF"/>
          </w:rPr>
          <w:t>a</w:t>
        </w:r>
      </w:ins>
      <w:ins w:id="60" w:author="Sven" w:date="2018-04-17T13:19:00Z">
        <w:r w:rsidR="00CE4661">
          <w:rPr>
            <w:rStyle w:val="Emphasis"/>
            <w:rFonts w:cs="Lucida Sans Unicode"/>
            <w:i w:val="0"/>
            <w:color w:val="000000" w:themeColor="text1"/>
            <w:sz w:val="24"/>
            <w:szCs w:val="24"/>
            <w:bdr w:val="none" w:sz="0" w:space="0" w:color="auto" w:frame="1"/>
            <w:shd w:val="clear" w:color="auto" w:fill="FFFFFF"/>
          </w:rPr>
          <w:t>r</w:t>
        </w:r>
      </w:ins>
      <w:ins w:id="61" w:author="Sven" w:date="2018-04-17T12:09:00Z">
        <w:r w:rsidR="00CE7597">
          <w:rPr>
            <w:rStyle w:val="Emphasis"/>
            <w:rFonts w:cs="Lucida Sans Unicode"/>
            <w:i w:val="0"/>
            <w:color w:val="000000" w:themeColor="text1"/>
            <w:sz w:val="24"/>
            <w:szCs w:val="24"/>
            <w:bdr w:val="none" w:sz="0" w:space="0" w:color="auto" w:frame="1"/>
            <w:shd w:val="clear" w:color="auto" w:fill="FFFFFF"/>
          </w:rPr>
          <w:t>ial</w:t>
        </w:r>
      </w:ins>
      <w:proofErr w:type="spellEnd"/>
      <w:r w:rsidR="00EF7660">
        <w:rPr>
          <w:rStyle w:val="Emphasis"/>
          <w:rFonts w:cs="Lucida Sans Unicode"/>
          <w:i w:val="0"/>
          <w:color w:val="000000" w:themeColor="text1"/>
          <w:sz w:val="24"/>
          <w:szCs w:val="24"/>
          <w:bdr w:val="none" w:sz="0" w:space="0" w:color="auto" w:frame="1"/>
          <w:shd w:val="clear" w:color="auto" w:fill="FFFFFF"/>
        </w:rPr>
        <w:t>. T</w:t>
      </w:r>
      <w:r w:rsidRPr="003A363B">
        <w:rPr>
          <w:rStyle w:val="Emphasis"/>
          <w:rFonts w:cs="Lucida Sans Unicode"/>
          <w:i w:val="0"/>
          <w:color w:val="000000" w:themeColor="text1"/>
          <w:sz w:val="24"/>
          <w:szCs w:val="24"/>
          <w:bdr w:val="none" w:sz="0" w:space="0" w:color="auto" w:frame="1"/>
          <w:shd w:val="clear" w:color="auto" w:fill="FFFFFF"/>
        </w:rPr>
        <w:t xml:space="preserve">hese results suggest that evolution proceeds more quickly on </w:t>
      </w:r>
      <w:del w:id="62" w:author="Sven" w:date="2018-04-17T12:06:00Z">
        <w:r w:rsidRPr="003A363B" w:rsidDel="00CE7597">
          <w:rPr>
            <w:rStyle w:val="Emphasis"/>
            <w:rFonts w:cs="Lucida Sans Unicode"/>
            <w:i w:val="0"/>
            <w:color w:val="000000" w:themeColor="text1"/>
            <w:sz w:val="24"/>
            <w:szCs w:val="24"/>
            <w:bdr w:val="none" w:sz="0" w:space="0" w:color="auto" w:frame="1"/>
            <w:shd w:val="clear" w:color="auto" w:fill="FFFFFF"/>
          </w:rPr>
          <w:delText>the Z chromosome</w:delText>
        </w:r>
      </w:del>
      <w:ins w:id="63" w:author="Sven" w:date="2018-04-17T12:06:00Z">
        <w:r w:rsidR="00CE7597">
          <w:rPr>
            <w:rStyle w:val="Emphasis"/>
            <w:rFonts w:cs="Lucida Sans Unicode"/>
            <w:i w:val="0"/>
            <w:color w:val="000000" w:themeColor="text1"/>
            <w:sz w:val="24"/>
            <w:szCs w:val="24"/>
            <w:bdr w:val="none" w:sz="0" w:space="0" w:color="auto" w:frame="1"/>
            <w:shd w:val="clear" w:color="auto" w:fill="FFFFFF"/>
          </w:rPr>
          <w:t>some</w:t>
        </w:r>
      </w:ins>
      <w:r w:rsidR="00EF7660">
        <w:rPr>
          <w:rStyle w:val="Emphasis"/>
          <w:rFonts w:cs="Lucida Sans Unicode"/>
          <w:i w:val="0"/>
          <w:color w:val="000000" w:themeColor="text1"/>
          <w:sz w:val="24"/>
          <w:szCs w:val="24"/>
          <w:bdr w:val="none" w:sz="0" w:space="0" w:color="auto" w:frame="1"/>
          <w:shd w:val="clear" w:color="auto" w:fill="FFFFFF"/>
        </w:rPr>
        <w:t xml:space="preserve"> but not all Z chromosome</w:t>
      </w:r>
      <w:ins w:id="64" w:author="Sven" w:date="2018-04-17T12:06:00Z">
        <w:r w:rsidR="00CE7597">
          <w:rPr>
            <w:rStyle w:val="Emphasis"/>
            <w:rFonts w:cs="Lucida Sans Unicode"/>
            <w:i w:val="0"/>
            <w:color w:val="000000" w:themeColor="text1"/>
            <w:sz w:val="24"/>
            <w:szCs w:val="24"/>
            <w:bdr w:val="none" w:sz="0" w:space="0" w:color="auto" w:frame="1"/>
            <w:shd w:val="clear" w:color="auto" w:fill="FFFFFF"/>
          </w:rPr>
          <w:t>s</w:t>
        </w:r>
      </w:ins>
      <w:r w:rsidR="00EF7660">
        <w:rPr>
          <w:rStyle w:val="Emphasis"/>
          <w:rFonts w:cs="Lucida Sans Unicode"/>
          <w:i w:val="0"/>
          <w:color w:val="000000" w:themeColor="text1"/>
          <w:sz w:val="24"/>
          <w:szCs w:val="24"/>
          <w:bdr w:val="none" w:sz="0" w:space="0" w:color="auto" w:frame="1"/>
          <w:shd w:val="clear" w:color="auto" w:fill="FFFFFF"/>
        </w:rPr>
        <w:t xml:space="preserve">. </w:t>
      </w:r>
    </w:p>
    <w:p w14:paraId="29C63E48" w14:textId="7F1301FB" w:rsidR="009C6104" w:rsidRPr="003D24E4" w:rsidRDefault="009C6104" w:rsidP="00FE010F">
      <w:pPr>
        <w:jc w:val="both"/>
        <w:rPr>
          <w:color w:val="000000" w:themeColor="text1"/>
          <w:sz w:val="24"/>
          <w:szCs w:val="24"/>
        </w:rPr>
      </w:pPr>
      <w:del w:id="65" w:author="Sven" w:date="2018-04-17T12:34:00Z">
        <w:r w:rsidRPr="003D24E4" w:rsidDel="0045059E">
          <w:rPr>
            <w:color w:val="000000" w:themeColor="text1"/>
            <w:sz w:val="24"/>
            <w:szCs w:val="24"/>
          </w:rPr>
          <w:delText>The s</w:delText>
        </w:r>
      </w:del>
      <w:ins w:id="66" w:author="Sven" w:date="2018-04-17T12:34:00Z">
        <w:r w:rsidR="0045059E">
          <w:rPr>
            <w:color w:val="000000" w:themeColor="text1"/>
            <w:sz w:val="24"/>
            <w:szCs w:val="24"/>
          </w:rPr>
          <w:t>S</w:t>
        </w:r>
      </w:ins>
      <w:r w:rsidRPr="003D24E4">
        <w:rPr>
          <w:color w:val="000000" w:themeColor="text1"/>
          <w:sz w:val="24"/>
          <w:szCs w:val="24"/>
        </w:rPr>
        <w:t>ex chromosome</w:t>
      </w:r>
      <w:r w:rsidR="0005564D">
        <w:rPr>
          <w:color w:val="000000" w:themeColor="text1"/>
          <w:sz w:val="24"/>
          <w:szCs w:val="24"/>
        </w:rPr>
        <w:t>s</w:t>
      </w:r>
      <w:r w:rsidRPr="003D24E4">
        <w:rPr>
          <w:color w:val="000000" w:themeColor="text1"/>
          <w:sz w:val="24"/>
          <w:szCs w:val="24"/>
        </w:rPr>
        <w:t xml:space="preserve"> are significantly different from autosomes and </w:t>
      </w:r>
      <w:r w:rsidR="00627380" w:rsidRPr="003D24E4">
        <w:rPr>
          <w:color w:val="000000" w:themeColor="text1"/>
          <w:sz w:val="24"/>
          <w:szCs w:val="24"/>
        </w:rPr>
        <w:t>these differences</w:t>
      </w:r>
      <w:r w:rsidRPr="003D24E4">
        <w:rPr>
          <w:color w:val="000000" w:themeColor="text1"/>
          <w:sz w:val="24"/>
          <w:szCs w:val="24"/>
        </w:rPr>
        <w:t xml:space="preserve"> likely </w:t>
      </w:r>
      <w:r w:rsidR="003A4F97" w:rsidRPr="003D24E4">
        <w:rPr>
          <w:color w:val="000000" w:themeColor="text1"/>
          <w:sz w:val="24"/>
          <w:szCs w:val="24"/>
        </w:rPr>
        <w:t>influence</w:t>
      </w:r>
      <w:r w:rsidRPr="003D24E4">
        <w:rPr>
          <w:color w:val="000000" w:themeColor="text1"/>
          <w:sz w:val="24"/>
          <w:szCs w:val="24"/>
        </w:rPr>
        <w:t xml:space="preserve"> the rate of divergence of sex</w:t>
      </w:r>
      <w:ins w:id="67" w:author="Sven" w:date="2018-04-17T12:34:00Z">
        <w:r w:rsidR="0045059E">
          <w:rPr>
            <w:color w:val="000000" w:themeColor="text1"/>
            <w:sz w:val="24"/>
            <w:szCs w:val="24"/>
          </w:rPr>
          <w:t>-</w:t>
        </w:r>
      </w:ins>
      <w:del w:id="68" w:author="Sven" w:date="2018-04-17T12:34:00Z">
        <w:r w:rsidRPr="003D24E4" w:rsidDel="0045059E">
          <w:rPr>
            <w:color w:val="000000" w:themeColor="text1"/>
            <w:sz w:val="24"/>
            <w:szCs w:val="24"/>
          </w:rPr>
          <w:delText xml:space="preserve"> </w:delText>
        </w:r>
      </w:del>
      <w:r w:rsidRPr="003D24E4">
        <w:rPr>
          <w:color w:val="000000" w:themeColor="text1"/>
          <w:sz w:val="24"/>
          <w:szCs w:val="24"/>
        </w:rPr>
        <w:t xml:space="preserve">linked genes. Sex chromosomes have </w:t>
      </w:r>
      <w:r w:rsidR="0005564D" w:rsidRPr="003D24E4">
        <w:rPr>
          <w:color w:val="000000" w:themeColor="text1"/>
          <w:sz w:val="24"/>
          <w:szCs w:val="24"/>
        </w:rPr>
        <w:t>reduce</w:t>
      </w:r>
      <w:r w:rsidR="0005564D">
        <w:rPr>
          <w:color w:val="000000" w:themeColor="text1"/>
          <w:sz w:val="24"/>
          <w:szCs w:val="24"/>
        </w:rPr>
        <w:t>d</w:t>
      </w:r>
      <w:r w:rsidR="0005564D" w:rsidRPr="003D24E4">
        <w:rPr>
          <w:color w:val="000000" w:themeColor="text1"/>
          <w:sz w:val="24"/>
          <w:szCs w:val="24"/>
        </w:rPr>
        <w:t xml:space="preserve"> hemizygosity</w:t>
      </w:r>
      <w:r w:rsidRPr="003D24E4">
        <w:rPr>
          <w:color w:val="000000" w:themeColor="text1"/>
          <w:sz w:val="24"/>
          <w:szCs w:val="24"/>
        </w:rPr>
        <w:t xml:space="preserve"> and recombination</w:t>
      </w:r>
      <w:del w:id="69" w:author="Sven" w:date="2018-04-17T12:36:00Z">
        <w:r w:rsidRPr="003D24E4" w:rsidDel="0045059E">
          <w:rPr>
            <w:color w:val="000000" w:themeColor="text1"/>
            <w:sz w:val="24"/>
            <w:szCs w:val="24"/>
          </w:rPr>
          <w:delText xml:space="preserve">. </w:delText>
        </w:r>
        <w:r w:rsidR="009377C1" w:rsidRPr="003D24E4" w:rsidDel="0045059E">
          <w:rPr>
            <w:color w:val="000000" w:themeColor="text1"/>
            <w:sz w:val="24"/>
            <w:szCs w:val="24"/>
          </w:rPr>
          <w:delText>Additionally</w:delText>
        </w:r>
      </w:del>
      <w:ins w:id="70" w:author="Sven" w:date="2018-04-17T12:36:00Z">
        <w:r w:rsidR="0045059E">
          <w:rPr>
            <w:color w:val="000000" w:themeColor="text1"/>
            <w:sz w:val="24"/>
            <w:szCs w:val="24"/>
          </w:rPr>
          <w:t>; but more importantly</w:t>
        </w:r>
      </w:ins>
      <w:r w:rsidR="009377C1" w:rsidRPr="003D24E4">
        <w:rPr>
          <w:color w:val="000000" w:themeColor="text1"/>
          <w:sz w:val="24"/>
          <w:szCs w:val="24"/>
        </w:rPr>
        <w:t>, they have a unique form of inheritance different from autosome</w:t>
      </w:r>
      <w:ins w:id="71" w:author="Sven" w:date="2018-04-17T12:36:00Z">
        <w:r w:rsidR="0045059E">
          <w:rPr>
            <w:color w:val="000000" w:themeColor="text1"/>
            <w:sz w:val="24"/>
            <w:szCs w:val="24"/>
          </w:rPr>
          <w:t>,</w:t>
        </w:r>
      </w:ins>
      <w:r w:rsidR="009377C1" w:rsidRPr="003D24E4">
        <w:rPr>
          <w:color w:val="000000" w:themeColor="text1"/>
          <w:sz w:val="24"/>
          <w:szCs w:val="24"/>
        </w:rPr>
        <w:t xml:space="preserve"> </w:t>
      </w:r>
      <w:del w:id="72" w:author="Sven" w:date="2018-04-17T12:36:00Z">
        <w:r w:rsidR="009377C1" w:rsidRPr="003D24E4" w:rsidDel="0045059E">
          <w:rPr>
            <w:color w:val="000000" w:themeColor="text1"/>
            <w:sz w:val="24"/>
            <w:szCs w:val="24"/>
          </w:rPr>
          <w:delText xml:space="preserve">which makes </w:delText>
        </w:r>
      </w:del>
      <w:ins w:id="73" w:author="Sven" w:date="2018-04-17T12:36:00Z">
        <w:r w:rsidR="0045059E">
          <w:rPr>
            <w:color w:val="000000" w:themeColor="text1"/>
            <w:sz w:val="24"/>
            <w:szCs w:val="24"/>
          </w:rPr>
          <w:t>making them</w:t>
        </w:r>
      </w:ins>
      <w:del w:id="74" w:author="Sven" w:date="2018-04-17T12:36:00Z">
        <w:r w:rsidR="009377C1" w:rsidRPr="003D24E4" w:rsidDel="0045059E">
          <w:rPr>
            <w:color w:val="000000" w:themeColor="text1"/>
            <w:sz w:val="24"/>
            <w:szCs w:val="24"/>
          </w:rPr>
          <w:delText>it</w:delText>
        </w:r>
      </w:del>
      <w:r w:rsidR="009377C1" w:rsidRPr="003D24E4">
        <w:rPr>
          <w:color w:val="000000" w:themeColor="text1"/>
          <w:sz w:val="24"/>
          <w:szCs w:val="24"/>
        </w:rPr>
        <w:t xml:space="preserve"> a good option to study different evolutionary phenomenon. The sex chromosomes usually have </w:t>
      </w:r>
      <w:del w:id="75" w:author="Sven" w:date="2018-04-17T12:37:00Z">
        <w:r w:rsidR="009377C1" w:rsidRPr="003D24E4" w:rsidDel="0045059E">
          <w:rPr>
            <w:color w:val="000000" w:themeColor="text1"/>
            <w:sz w:val="24"/>
            <w:szCs w:val="24"/>
          </w:rPr>
          <w:delText xml:space="preserve">reduced </w:delText>
        </w:r>
      </w:del>
      <w:ins w:id="76" w:author="Sven" w:date="2018-04-17T12:37:00Z">
        <w:r w:rsidR="0045059E">
          <w:rPr>
            <w:color w:val="000000" w:themeColor="text1"/>
            <w:sz w:val="24"/>
            <w:szCs w:val="24"/>
          </w:rPr>
          <w:t>a differing</w:t>
        </w:r>
        <w:r w:rsidR="0045059E" w:rsidRPr="003D24E4">
          <w:rPr>
            <w:color w:val="000000" w:themeColor="text1"/>
            <w:sz w:val="24"/>
            <w:szCs w:val="24"/>
          </w:rPr>
          <w:t xml:space="preserve"> </w:t>
        </w:r>
      </w:ins>
      <w:r w:rsidR="009377C1" w:rsidRPr="003D24E4">
        <w:rPr>
          <w:color w:val="000000" w:themeColor="text1"/>
          <w:sz w:val="24"/>
          <w:szCs w:val="24"/>
        </w:rPr>
        <w:t>effective population size</w:t>
      </w:r>
      <w:ins w:id="77" w:author="Sven" w:date="2018-04-17T12:38:00Z">
        <w:r w:rsidR="0045059E">
          <w:rPr>
            <w:color w:val="000000" w:themeColor="text1"/>
            <w:sz w:val="24"/>
            <w:szCs w:val="24"/>
          </w:rPr>
          <w:t xml:space="preserve"> than autosomes</w:t>
        </w:r>
      </w:ins>
      <w:ins w:id="78" w:author="Sven" w:date="2018-04-17T12:37:00Z">
        <w:r w:rsidR="0045059E">
          <w:rPr>
            <w:color w:val="000000" w:themeColor="text1"/>
            <w:sz w:val="24"/>
            <w:szCs w:val="24"/>
          </w:rPr>
          <w:t>,</w:t>
        </w:r>
      </w:ins>
      <w:r w:rsidR="009377C1" w:rsidRPr="003D24E4">
        <w:rPr>
          <w:color w:val="000000" w:themeColor="text1"/>
          <w:sz w:val="24"/>
          <w:szCs w:val="24"/>
        </w:rPr>
        <w:t xml:space="preserve"> s</w:t>
      </w:r>
      <w:del w:id="79" w:author="Sven" w:date="2018-04-17T12:37:00Z">
        <w:r w:rsidR="009377C1" w:rsidRPr="003D24E4" w:rsidDel="0045059E">
          <w:rPr>
            <w:color w:val="000000" w:themeColor="text1"/>
            <w:sz w:val="24"/>
            <w:szCs w:val="24"/>
          </w:rPr>
          <w:delText>eeing that</w:delText>
        </w:r>
      </w:del>
      <w:ins w:id="80" w:author="Sven" w:date="2018-04-17T12:37:00Z">
        <w:r w:rsidR="0045059E">
          <w:rPr>
            <w:color w:val="000000" w:themeColor="text1"/>
            <w:sz w:val="24"/>
            <w:szCs w:val="24"/>
          </w:rPr>
          <w:t>ince</w:t>
        </w:r>
      </w:ins>
      <w:r w:rsidR="009377C1" w:rsidRPr="003D24E4">
        <w:rPr>
          <w:color w:val="000000" w:themeColor="text1"/>
          <w:sz w:val="24"/>
          <w:szCs w:val="24"/>
        </w:rPr>
        <w:t xml:space="preserve"> in a species with a 1:1 sex ratio, the </w:t>
      </w:r>
      <w:r w:rsidR="0005564D" w:rsidRPr="003D24E4">
        <w:rPr>
          <w:color w:val="000000" w:themeColor="text1"/>
          <w:sz w:val="24"/>
          <w:szCs w:val="24"/>
        </w:rPr>
        <w:t>population of</w:t>
      </w:r>
      <w:r w:rsidR="0005564D">
        <w:rPr>
          <w:color w:val="000000" w:themeColor="text1"/>
          <w:sz w:val="24"/>
          <w:szCs w:val="24"/>
        </w:rPr>
        <w:t xml:space="preserve"> </w:t>
      </w:r>
      <w:r w:rsidR="009377C1" w:rsidRPr="003D24E4">
        <w:rPr>
          <w:color w:val="000000" w:themeColor="text1"/>
          <w:sz w:val="24"/>
          <w:szCs w:val="24"/>
        </w:rPr>
        <w:t xml:space="preserve">X and Z chromosome is ¾ the size of autosomes and the population of W and Y </w:t>
      </w:r>
      <w:r w:rsidR="0005564D" w:rsidRPr="003D24E4">
        <w:rPr>
          <w:color w:val="000000" w:themeColor="text1"/>
          <w:sz w:val="24"/>
          <w:szCs w:val="24"/>
        </w:rPr>
        <w:t>is ¼</w:t>
      </w:r>
      <w:r w:rsidR="009377C1" w:rsidRPr="003D24E4">
        <w:rPr>
          <w:color w:val="000000" w:themeColor="text1"/>
          <w:sz w:val="24"/>
          <w:szCs w:val="24"/>
        </w:rPr>
        <w:t xml:space="preserve"> the size of autosome population.</w:t>
      </w:r>
      <w:r w:rsidR="005A071F" w:rsidRPr="003D24E4">
        <w:rPr>
          <w:color w:val="000000" w:themeColor="text1"/>
          <w:sz w:val="24"/>
          <w:szCs w:val="24"/>
        </w:rPr>
        <w:t xml:space="preserve"> </w:t>
      </w:r>
      <w:del w:id="81" w:author="Sven" w:date="2018-04-17T12:38:00Z">
        <w:r w:rsidR="005A071F" w:rsidRPr="003D24E4" w:rsidDel="0045059E">
          <w:rPr>
            <w:color w:val="000000" w:themeColor="text1"/>
            <w:sz w:val="24"/>
            <w:szCs w:val="24"/>
          </w:rPr>
          <w:delText xml:space="preserve">The </w:delText>
        </w:r>
      </w:del>
      <w:del w:id="82" w:author="Sven" w:date="2018-04-17T12:45:00Z">
        <w:r w:rsidR="005A071F" w:rsidRPr="003D24E4" w:rsidDel="00822863">
          <w:rPr>
            <w:color w:val="000000" w:themeColor="text1"/>
            <w:sz w:val="24"/>
            <w:szCs w:val="24"/>
          </w:rPr>
          <w:delText>reduce</w:delText>
        </w:r>
        <w:r w:rsidR="0005564D" w:rsidDel="00822863">
          <w:rPr>
            <w:color w:val="000000" w:themeColor="text1"/>
            <w:sz w:val="24"/>
            <w:szCs w:val="24"/>
          </w:rPr>
          <w:delText>d</w:delText>
        </w:r>
        <w:r w:rsidR="005A071F" w:rsidRPr="003D24E4" w:rsidDel="00822863">
          <w:rPr>
            <w:color w:val="000000" w:themeColor="text1"/>
            <w:sz w:val="24"/>
            <w:szCs w:val="24"/>
          </w:rPr>
          <w:delText xml:space="preserve"> population suggests that </w:delText>
        </w:r>
        <w:r w:rsidR="003D24E4" w:rsidRPr="003D24E4" w:rsidDel="00822863">
          <w:rPr>
            <w:color w:val="000000" w:themeColor="text1"/>
            <w:sz w:val="24"/>
            <w:szCs w:val="24"/>
          </w:rPr>
          <w:delText xml:space="preserve">the </w:delText>
        </w:r>
      </w:del>
      <w:del w:id="83" w:author="Sven" w:date="2018-04-17T12:40:00Z">
        <w:r w:rsidR="003D24E4" w:rsidRPr="003D24E4" w:rsidDel="0045059E">
          <w:rPr>
            <w:color w:val="000000" w:themeColor="text1"/>
            <w:sz w:val="24"/>
            <w:szCs w:val="24"/>
          </w:rPr>
          <w:delText xml:space="preserve">effect of </w:delText>
        </w:r>
      </w:del>
      <w:del w:id="84" w:author="Sven" w:date="2018-04-17T12:45:00Z">
        <w:r w:rsidR="003D24E4" w:rsidRPr="003D24E4" w:rsidDel="00822863">
          <w:rPr>
            <w:color w:val="000000" w:themeColor="text1"/>
            <w:sz w:val="24"/>
            <w:szCs w:val="24"/>
          </w:rPr>
          <w:delText xml:space="preserve">selection and </w:delText>
        </w:r>
        <w:r w:rsidR="0005564D" w:rsidRPr="003D24E4" w:rsidDel="00822863">
          <w:rPr>
            <w:color w:val="000000" w:themeColor="text1"/>
            <w:sz w:val="24"/>
            <w:szCs w:val="24"/>
          </w:rPr>
          <w:delText>drift</w:delText>
        </w:r>
        <w:r w:rsidR="003D24E4" w:rsidRPr="003D24E4" w:rsidDel="00822863">
          <w:rPr>
            <w:color w:val="000000" w:themeColor="text1"/>
            <w:sz w:val="24"/>
            <w:szCs w:val="24"/>
          </w:rPr>
          <w:delText xml:space="preserve"> are </w:delText>
        </w:r>
      </w:del>
      <w:del w:id="85" w:author="Sven" w:date="2018-04-17T12:40:00Z">
        <w:r w:rsidR="003D24E4" w:rsidRPr="003D24E4" w:rsidDel="0045059E">
          <w:rPr>
            <w:color w:val="000000" w:themeColor="text1"/>
            <w:sz w:val="24"/>
            <w:szCs w:val="24"/>
          </w:rPr>
          <w:delText xml:space="preserve">more effective </w:delText>
        </w:r>
      </w:del>
      <w:del w:id="86" w:author="Sven" w:date="2018-04-17T12:45:00Z">
        <w:r w:rsidR="0005564D" w:rsidDel="00822863">
          <w:rPr>
            <w:color w:val="000000" w:themeColor="text1"/>
            <w:sz w:val="24"/>
            <w:szCs w:val="24"/>
          </w:rPr>
          <w:delText>in</w:delText>
        </w:r>
        <w:r w:rsidR="003D24E4" w:rsidRPr="003D24E4" w:rsidDel="00822863">
          <w:rPr>
            <w:color w:val="000000" w:themeColor="text1"/>
            <w:sz w:val="24"/>
            <w:szCs w:val="24"/>
          </w:rPr>
          <w:delText xml:space="preserve"> </w:delText>
        </w:r>
      </w:del>
      <w:del w:id="87" w:author="Sven" w:date="2018-04-17T12:40:00Z">
        <w:r w:rsidR="003D24E4" w:rsidRPr="003D24E4" w:rsidDel="0045059E">
          <w:rPr>
            <w:color w:val="000000" w:themeColor="text1"/>
            <w:sz w:val="24"/>
            <w:szCs w:val="24"/>
          </w:rPr>
          <w:delText xml:space="preserve">the </w:delText>
        </w:r>
      </w:del>
      <w:del w:id="88" w:author="Sven" w:date="2018-04-17T12:45:00Z">
        <w:r w:rsidR="003D24E4" w:rsidRPr="003D24E4" w:rsidDel="00822863">
          <w:rPr>
            <w:color w:val="000000" w:themeColor="text1"/>
            <w:sz w:val="24"/>
            <w:szCs w:val="24"/>
          </w:rPr>
          <w:delText xml:space="preserve">sex chromosome. </w:delText>
        </w:r>
        <w:r w:rsidR="009377C1" w:rsidRPr="003D24E4" w:rsidDel="00822863">
          <w:rPr>
            <w:color w:val="000000" w:themeColor="text1"/>
            <w:sz w:val="24"/>
            <w:szCs w:val="24"/>
          </w:rPr>
          <w:delText xml:space="preserve"> </w:delText>
        </w:r>
      </w:del>
      <w:r w:rsidR="009377C1" w:rsidRPr="003D24E4">
        <w:rPr>
          <w:color w:val="000000" w:themeColor="text1"/>
          <w:sz w:val="24"/>
          <w:szCs w:val="24"/>
        </w:rPr>
        <w:t xml:space="preserve">Reduced recombination in X and Z can contribute to the </w:t>
      </w:r>
      <w:ins w:id="89" w:author="Sven" w:date="2018-04-17T12:45:00Z">
        <w:r w:rsidR="00822863">
          <w:rPr>
            <w:color w:val="000000" w:themeColor="text1"/>
            <w:sz w:val="24"/>
            <w:szCs w:val="24"/>
          </w:rPr>
          <w:t xml:space="preserve">chromosomal </w:t>
        </w:r>
      </w:ins>
      <w:r w:rsidR="009377C1" w:rsidRPr="003D24E4">
        <w:rPr>
          <w:color w:val="000000" w:themeColor="text1"/>
          <w:sz w:val="24"/>
          <w:szCs w:val="24"/>
        </w:rPr>
        <w:t>degeneration</w:t>
      </w:r>
      <w:del w:id="90" w:author="Sven" w:date="2018-04-17T12:45:00Z">
        <w:r w:rsidR="009377C1" w:rsidRPr="003D24E4" w:rsidDel="00822863">
          <w:rPr>
            <w:color w:val="000000" w:themeColor="text1"/>
            <w:sz w:val="24"/>
            <w:szCs w:val="24"/>
          </w:rPr>
          <w:delText xml:space="preserve"> of these region</w:delText>
        </w:r>
      </w:del>
      <w:ins w:id="91" w:author="Sven" w:date="2018-04-17T12:45:00Z">
        <w:r w:rsidR="00822863">
          <w:rPr>
            <w:color w:val="000000" w:themeColor="text1"/>
            <w:sz w:val="24"/>
            <w:szCs w:val="24"/>
          </w:rPr>
          <w:t>,</w:t>
        </w:r>
      </w:ins>
      <w:r w:rsidR="009377C1" w:rsidRPr="003D24E4">
        <w:rPr>
          <w:color w:val="000000" w:themeColor="text1"/>
          <w:sz w:val="24"/>
          <w:szCs w:val="24"/>
        </w:rPr>
        <w:t xml:space="preserve"> </w:t>
      </w:r>
      <w:del w:id="92" w:author="Sven" w:date="2018-04-17T12:45:00Z">
        <w:r w:rsidR="009377C1" w:rsidRPr="003D24E4" w:rsidDel="00822863">
          <w:rPr>
            <w:color w:val="000000" w:themeColor="text1"/>
            <w:sz w:val="24"/>
            <w:szCs w:val="24"/>
          </w:rPr>
          <w:delText>as</w:delText>
        </w:r>
      </w:del>
      <w:ins w:id="93" w:author="Sven" w:date="2018-04-17T12:45:00Z">
        <w:r w:rsidR="00822863">
          <w:rPr>
            <w:color w:val="000000" w:themeColor="text1"/>
            <w:sz w:val="24"/>
            <w:szCs w:val="24"/>
          </w:rPr>
          <w:t>since without recombination,</w:t>
        </w:r>
      </w:ins>
      <w:r w:rsidR="009377C1" w:rsidRPr="003D24E4">
        <w:rPr>
          <w:color w:val="000000" w:themeColor="text1"/>
          <w:sz w:val="24"/>
          <w:szCs w:val="24"/>
        </w:rPr>
        <w:t xml:space="preserve"> </w:t>
      </w:r>
      <w:del w:id="94" w:author="Sven" w:date="2018-04-17T12:45:00Z">
        <w:r w:rsidR="009377C1" w:rsidRPr="003D24E4" w:rsidDel="00822863">
          <w:rPr>
            <w:color w:val="000000" w:themeColor="text1"/>
            <w:sz w:val="24"/>
            <w:szCs w:val="24"/>
          </w:rPr>
          <w:delText xml:space="preserve">they </w:delText>
        </w:r>
      </w:del>
      <w:ins w:id="95" w:author="Sven" w:date="2018-04-17T12:45:00Z">
        <w:r w:rsidR="00822863">
          <w:rPr>
            <w:color w:val="000000" w:themeColor="text1"/>
            <w:sz w:val="24"/>
            <w:szCs w:val="24"/>
          </w:rPr>
          <w:t>deleterious mutations</w:t>
        </w:r>
        <w:r w:rsidR="00822863" w:rsidRPr="003D24E4">
          <w:rPr>
            <w:color w:val="000000" w:themeColor="text1"/>
            <w:sz w:val="24"/>
            <w:szCs w:val="24"/>
          </w:rPr>
          <w:t xml:space="preserve"> </w:t>
        </w:r>
        <w:r w:rsidR="00822863">
          <w:rPr>
            <w:color w:val="000000" w:themeColor="text1"/>
            <w:sz w:val="24"/>
            <w:szCs w:val="24"/>
          </w:rPr>
          <w:t xml:space="preserve">are more likely to </w:t>
        </w:r>
      </w:ins>
      <w:r w:rsidR="009377C1" w:rsidRPr="003D24E4">
        <w:rPr>
          <w:color w:val="000000" w:themeColor="text1"/>
          <w:sz w:val="24"/>
          <w:szCs w:val="24"/>
        </w:rPr>
        <w:t xml:space="preserve">become </w:t>
      </w:r>
      <w:del w:id="96" w:author="Sven" w:date="2018-04-17T12:46:00Z">
        <w:r w:rsidR="009377C1" w:rsidRPr="003D24E4" w:rsidDel="00822863">
          <w:rPr>
            <w:color w:val="000000" w:themeColor="text1"/>
            <w:sz w:val="24"/>
            <w:szCs w:val="24"/>
          </w:rPr>
          <w:delText xml:space="preserve">more likely to </w:delText>
        </w:r>
      </w:del>
      <w:r w:rsidR="009377C1" w:rsidRPr="003D24E4">
        <w:rPr>
          <w:color w:val="000000" w:themeColor="text1"/>
          <w:sz w:val="24"/>
          <w:szCs w:val="24"/>
        </w:rPr>
        <w:t>fix</w:t>
      </w:r>
      <w:ins w:id="97" w:author="Sven" w:date="2018-04-17T12:45:00Z">
        <w:r w:rsidR="00822863">
          <w:rPr>
            <w:color w:val="000000" w:themeColor="text1"/>
            <w:sz w:val="24"/>
            <w:szCs w:val="24"/>
          </w:rPr>
          <w:t>ed</w:t>
        </w:r>
      </w:ins>
      <w:del w:id="98" w:author="Sven" w:date="2018-04-17T12:45:00Z">
        <w:r w:rsidR="009377C1" w:rsidRPr="003D24E4" w:rsidDel="00822863">
          <w:rPr>
            <w:color w:val="000000" w:themeColor="text1"/>
            <w:sz w:val="24"/>
            <w:szCs w:val="24"/>
          </w:rPr>
          <w:delText xml:space="preserve"> deleterious mutations</w:delText>
        </w:r>
      </w:del>
      <w:del w:id="99" w:author="Sven" w:date="2018-04-17T12:43:00Z">
        <w:r w:rsidR="002E11B0" w:rsidRPr="003D24E4" w:rsidDel="0045059E">
          <w:rPr>
            <w:color w:val="000000" w:themeColor="text1"/>
            <w:sz w:val="24"/>
            <w:szCs w:val="24"/>
          </w:rPr>
          <w:delText>.</w:delText>
        </w:r>
      </w:del>
      <w:ins w:id="100" w:author="Sven" w:date="2018-04-17T12:43:00Z">
        <w:r w:rsidR="0045059E">
          <w:rPr>
            <w:color w:val="000000" w:themeColor="text1"/>
            <w:sz w:val="24"/>
            <w:szCs w:val="24"/>
          </w:rPr>
          <w:t>; whereas, in W and Y,</w:t>
        </w:r>
      </w:ins>
      <w:r w:rsidR="005A071F" w:rsidRPr="003D24E4">
        <w:rPr>
          <w:color w:val="000000" w:themeColor="text1"/>
          <w:sz w:val="24"/>
          <w:szCs w:val="24"/>
        </w:rPr>
        <w:t xml:space="preserve"> </w:t>
      </w:r>
      <w:del w:id="101" w:author="Sven" w:date="2018-04-17T12:43:00Z">
        <w:r w:rsidR="005A071F" w:rsidRPr="003D24E4" w:rsidDel="0045059E">
          <w:rPr>
            <w:color w:val="000000" w:themeColor="text1"/>
            <w:sz w:val="24"/>
            <w:szCs w:val="24"/>
          </w:rPr>
          <w:delText>T</w:delText>
        </w:r>
      </w:del>
      <w:ins w:id="102" w:author="Sven" w:date="2018-04-17T12:43:00Z">
        <w:r w:rsidR="0045059E">
          <w:rPr>
            <w:color w:val="000000" w:themeColor="text1"/>
            <w:sz w:val="24"/>
            <w:szCs w:val="24"/>
          </w:rPr>
          <w:t>t</w:t>
        </w:r>
      </w:ins>
      <w:r w:rsidR="005A071F" w:rsidRPr="003D24E4">
        <w:rPr>
          <w:color w:val="000000" w:themeColor="text1"/>
          <w:sz w:val="24"/>
          <w:szCs w:val="24"/>
        </w:rPr>
        <w:t>he reduced population makes the effect of genetic drift stronger</w:t>
      </w:r>
      <w:del w:id="103" w:author="Sven" w:date="2018-04-17T12:46:00Z">
        <w:r w:rsidR="005A071F" w:rsidRPr="003D24E4" w:rsidDel="00822863">
          <w:rPr>
            <w:color w:val="000000" w:themeColor="text1"/>
            <w:sz w:val="24"/>
            <w:szCs w:val="24"/>
          </w:rPr>
          <w:delText xml:space="preserve"> which</w:delText>
        </w:r>
      </w:del>
      <w:ins w:id="104" w:author="Sven" w:date="2018-04-17T12:46:00Z">
        <w:r w:rsidR="00822863">
          <w:rPr>
            <w:color w:val="000000" w:themeColor="text1"/>
            <w:sz w:val="24"/>
            <w:szCs w:val="24"/>
          </w:rPr>
          <w:t>,</w:t>
        </w:r>
      </w:ins>
      <w:r w:rsidR="005A071F" w:rsidRPr="003D24E4">
        <w:rPr>
          <w:color w:val="000000" w:themeColor="text1"/>
          <w:sz w:val="24"/>
          <w:szCs w:val="24"/>
        </w:rPr>
        <w:t xml:space="preserve"> allow</w:t>
      </w:r>
      <w:del w:id="105" w:author="Sven" w:date="2018-04-17T12:46:00Z">
        <w:r w:rsidR="005A071F" w:rsidRPr="003D24E4" w:rsidDel="00822863">
          <w:rPr>
            <w:color w:val="000000" w:themeColor="text1"/>
            <w:sz w:val="24"/>
            <w:szCs w:val="24"/>
          </w:rPr>
          <w:delText>s for</w:delText>
        </w:r>
      </w:del>
      <w:ins w:id="106" w:author="Sven" w:date="2018-04-17T12:46:00Z">
        <w:r w:rsidR="00822863">
          <w:rPr>
            <w:color w:val="000000" w:themeColor="text1"/>
            <w:sz w:val="24"/>
            <w:szCs w:val="24"/>
          </w:rPr>
          <w:t>ing</w:t>
        </w:r>
      </w:ins>
      <w:r w:rsidR="005A071F" w:rsidRPr="003D24E4">
        <w:rPr>
          <w:color w:val="000000" w:themeColor="text1"/>
          <w:sz w:val="24"/>
          <w:szCs w:val="24"/>
        </w:rPr>
        <w:t xml:space="preserve"> mildly deleterious to be</w:t>
      </w:r>
      <w:ins w:id="107" w:author="Sven" w:date="2018-04-17T12:43:00Z">
        <w:r w:rsidR="0045059E">
          <w:rPr>
            <w:color w:val="000000" w:themeColor="text1"/>
            <w:sz w:val="24"/>
            <w:szCs w:val="24"/>
          </w:rPr>
          <w:t>come</w:t>
        </w:r>
      </w:ins>
      <w:r w:rsidR="005A071F" w:rsidRPr="003D24E4">
        <w:rPr>
          <w:color w:val="000000" w:themeColor="text1"/>
          <w:sz w:val="24"/>
          <w:szCs w:val="24"/>
        </w:rPr>
        <w:t xml:space="preserve"> fixed</w:t>
      </w:r>
      <w:ins w:id="108" w:author="Sven" w:date="2018-04-17T12:43:00Z">
        <w:r w:rsidR="0045059E">
          <w:rPr>
            <w:color w:val="000000" w:themeColor="text1"/>
            <w:sz w:val="24"/>
            <w:szCs w:val="24"/>
          </w:rPr>
          <w:t xml:space="preserve"> there as well</w:t>
        </w:r>
      </w:ins>
      <w:r w:rsidR="005A071F" w:rsidRPr="003D24E4">
        <w:rPr>
          <w:color w:val="000000" w:themeColor="text1"/>
          <w:sz w:val="24"/>
          <w:szCs w:val="24"/>
        </w:rPr>
        <w:t xml:space="preserve">. </w:t>
      </w:r>
      <w:r w:rsidR="00FE010F">
        <w:rPr>
          <w:color w:val="000000" w:themeColor="text1"/>
          <w:sz w:val="24"/>
          <w:szCs w:val="24"/>
        </w:rPr>
        <w:t>Furthermore, the reduced hemizygosity in heterogametic sex opens recessive mutation to the action of selection.</w:t>
      </w:r>
      <w:r w:rsidR="002E11B0" w:rsidRPr="003D24E4">
        <w:rPr>
          <w:color w:val="000000" w:themeColor="text1"/>
          <w:sz w:val="24"/>
          <w:szCs w:val="24"/>
        </w:rPr>
        <w:t xml:space="preserve"> Faster rate</w:t>
      </w:r>
      <w:ins w:id="109" w:author="Sven" w:date="2018-04-17T12:46:00Z">
        <w:r w:rsidR="00822863">
          <w:rPr>
            <w:color w:val="000000" w:themeColor="text1"/>
            <w:sz w:val="24"/>
            <w:szCs w:val="24"/>
          </w:rPr>
          <w:t>s</w:t>
        </w:r>
      </w:ins>
      <w:r w:rsidR="002E11B0" w:rsidRPr="003D24E4">
        <w:rPr>
          <w:color w:val="000000" w:themeColor="text1"/>
          <w:sz w:val="24"/>
          <w:szCs w:val="24"/>
        </w:rPr>
        <w:t xml:space="preserve"> of divergence of coding sequences have been seen in X and Z chromosomes in many species including </w:t>
      </w:r>
      <w:commentRangeStart w:id="110"/>
      <w:del w:id="111" w:author="Sven" w:date="2018-04-17T12:12:00Z">
        <w:r w:rsidR="0005564D" w:rsidRPr="003D24E4" w:rsidDel="00CE7597">
          <w:rPr>
            <w:color w:val="000000" w:themeColor="text1"/>
            <w:sz w:val="24"/>
            <w:szCs w:val="24"/>
          </w:rPr>
          <w:delText>Chicken</w:delText>
        </w:r>
      </w:del>
      <w:ins w:id="112" w:author="Sven" w:date="2018-04-17T12:12:00Z">
        <w:r w:rsidR="00CE7597">
          <w:rPr>
            <w:color w:val="000000" w:themeColor="text1"/>
            <w:sz w:val="24"/>
            <w:szCs w:val="24"/>
          </w:rPr>
          <w:t>c</w:t>
        </w:r>
        <w:r w:rsidR="00CE7597" w:rsidRPr="003D24E4">
          <w:rPr>
            <w:color w:val="000000" w:themeColor="text1"/>
            <w:sz w:val="24"/>
            <w:szCs w:val="24"/>
          </w:rPr>
          <w:t>hicken</w:t>
        </w:r>
      </w:ins>
      <w:r w:rsidR="0005564D" w:rsidRPr="003D24E4">
        <w:rPr>
          <w:color w:val="000000" w:themeColor="text1"/>
          <w:sz w:val="24"/>
          <w:szCs w:val="24"/>
        </w:rPr>
        <w:t>,</w:t>
      </w:r>
      <w:r w:rsidR="005A071F" w:rsidRPr="003D24E4">
        <w:rPr>
          <w:color w:val="000000" w:themeColor="text1"/>
          <w:sz w:val="24"/>
          <w:szCs w:val="24"/>
        </w:rPr>
        <w:t xml:space="preserve"> </w:t>
      </w:r>
      <w:del w:id="113" w:author="Sven" w:date="2018-04-17T12:12:00Z">
        <w:r w:rsidR="005A071F" w:rsidRPr="003D24E4" w:rsidDel="00CE7597">
          <w:rPr>
            <w:color w:val="000000" w:themeColor="text1"/>
            <w:sz w:val="24"/>
            <w:szCs w:val="24"/>
          </w:rPr>
          <w:delText>Zebrafinch</w:delText>
        </w:r>
      </w:del>
      <w:proofErr w:type="spellStart"/>
      <w:ins w:id="114" w:author="Sven" w:date="2018-04-17T12:12:00Z">
        <w:r w:rsidR="00CE7597">
          <w:rPr>
            <w:color w:val="000000" w:themeColor="text1"/>
            <w:sz w:val="24"/>
            <w:szCs w:val="24"/>
          </w:rPr>
          <w:t>z</w:t>
        </w:r>
        <w:r w:rsidR="00CE7597" w:rsidRPr="003D24E4">
          <w:rPr>
            <w:color w:val="000000" w:themeColor="text1"/>
            <w:sz w:val="24"/>
            <w:szCs w:val="24"/>
          </w:rPr>
          <w:t>ebrafinch</w:t>
        </w:r>
      </w:ins>
      <w:proofErr w:type="spellEnd"/>
      <w:r w:rsidR="005A071F" w:rsidRPr="003D24E4">
        <w:rPr>
          <w:color w:val="000000" w:themeColor="text1"/>
          <w:sz w:val="24"/>
          <w:szCs w:val="24"/>
        </w:rPr>
        <w:t xml:space="preserve">, </w:t>
      </w:r>
      <w:r w:rsidR="005A071F" w:rsidRPr="00CE7597">
        <w:rPr>
          <w:i/>
          <w:color w:val="000000" w:themeColor="text1"/>
          <w:sz w:val="24"/>
          <w:szCs w:val="24"/>
          <w:rPrChange w:id="115" w:author="Sven" w:date="2018-04-17T12:11:00Z">
            <w:rPr>
              <w:color w:val="000000" w:themeColor="text1"/>
              <w:sz w:val="24"/>
              <w:szCs w:val="24"/>
            </w:rPr>
          </w:rPrChange>
        </w:rPr>
        <w:t>D. mel</w:t>
      </w:r>
      <w:r w:rsidR="005F4AD6" w:rsidRPr="00CE7597">
        <w:rPr>
          <w:i/>
          <w:color w:val="000000" w:themeColor="text1"/>
          <w:sz w:val="24"/>
          <w:szCs w:val="24"/>
          <w:rPrChange w:id="116" w:author="Sven" w:date="2018-04-17T12:11:00Z">
            <w:rPr>
              <w:color w:val="000000" w:themeColor="text1"/>
              <w:sz w:val="24"/>
              <w:szCs w:val="24"/>
            </w:rPr>
          </w:rPrChange>
        </w:rPr>
        <w:t>an</w:t>
      </w:r>
      <w:r w:rsidR="005A071F" w:rsidRPr="00CE7597">
        <w:rPr>
          <w:i/>
          <w:color w:val="000000" w:themeColor="text1"/>
          <w:sz w:val="24"/>
          <w:szCs w:val="24"/>
          <w:rPrChange w:id="117" w:author="Sven" w:date="2018-04-17T12:11:00Z">
            <w:rPr>
              <w:color w:val="000000" w:themeColor="text1"/>
              <w:sz w:val="24"/>
              <w:szCs w:val="24"/>
            </w:rPr>
          </w:rPrChange>
        </w:rPr>
        <w:t>ogaster</w:t>
      </w:r>
      <w:r w:rsidR="005A071F" w:rsidRPr="003D24E4">
        <w:rPr>
          <w:color w:val="000000" w:themeColor="text1"/>
          <w:sz w:val="24"/>
          <w:szCs w:val="24"/>
        </w:rPr>
        <w:t xml:space="preserve">, </w:t>
      </w:r>
      <w:r w:rsidR="005A071F" w:rsidRPr="00CE7597">
        <w:rPr>
          <w:i/>
          <w:color w:val="000000" w:themeColor="text1"/>
          <w:sz w:val="24"/>
          <w:szCs w:val="24"/>
          <w:rPrChange w:id="118" w:author="Sven" w:date="2018-04-17T12:11:00Z">
            <w:rPr>
              <w:color w:val="000000" w:themeColor="text1"/>
              <w:sz w:val="24"/>
              <w:szCs w:val="24"/>
            </w:rPr>
          </w:rPrChange>
        </w:rPr>
        <w:t xml:space="preserve">Mus </w:t>
      </w:r>
      <w:proofErr w:type="spellStart"/>
      <w:r w:rsidR="005A071F" w:rsidRPr="00CE7597">
        <w:rPr>
          <w:i/>
          <w:color w:val="000000" w:themeColor="text1"/>
          <w:sz w:val="24"/>
          <w:szCs w:val="24"/>
          <w:rPrChange w:id="119" w:author="Sven" w:date="2018-04-17T12:11:00Z">
            <w:rPr>
              <w:color w:val="000000" w:themeColor="text1"/>
              <w:sz w:val="24"/>
              <w:szCs w:val="24"/>
            </w:rPr>
          </w:rPrChange>
        </w:rPr>
        <w:t>castaneus</w:t>
      </w:r>
      <w:proofErr w:type="spellEnd"/>
      <w:r w:rsidR="005A071F" w:rsidRPr="003D24E4">
        <w:rPr>
          <w:color w:val="000000" w:themeColor="text1"/>
          <w:sz w:val="24"/>
          <w:szCs w:val="24"/>
        </w:rPr>
        <w:t xml:space="preserve"> and </w:t>
      </w:r>
      <w:r w:rsidR="005A071F" w:rsidRPr="00CE7597">
        <w:rPr>
          <w:i/>
          <w:color w:val="000000" w:themeColor="text1"/>
          <w:sz w:val="24"/>
          <w:szCs w:val="24"/>
          <w:rPrChange w:id="120" w:author="Sven" w:date="2018-04-17T12:11:00Z">
            <w:rPr>
              <w:color w:val="000000" w:themeColor="text1"/>
              <w:sz w:val="24"/>
              <w:szCs w:val="24"/>
            </w:rPr>
          </w:rPrChange>
        </w:rPr>
        <w:t>Homo sapiens</w:t>
      </w:r>
      <w:commentRangeEnd w:id="110"/>
      <w:r w:rsidR="00CE7597">
        <w:rPr>
          <w:rStyle w:val="CommentReference"/>
        </w:rPr>
        <w:commentReference w:id="110"/>
      </w:r>
      <w:r w:rsidR="002E11B0" w:rsidRPr="003D24E4">
        <w:rPr>
          <w:color w:val="000000" w:themeColor="text1"/>
          <w:sz w:val="24"/>
          <w:szCs w:val="24"/>
        </w:rPr>
        <w:t>.</w:t>
      </w:r>
    </w:p>
    <w:p w14:paraId="1F010705" w14:textId="4185CC0A" w:rsidR="005A071F" w:rsidRDefault="005A071F" w:rsidP="00FE010F">
      <w:pPr>
        <w:jc w:val="both"/>
        <w:rPr>
          <w:rStyle w:val="Emphasis"/>
          <w:rFonts w:cs="Lucida Sans Unicode"/>
          <w:i w:val="0"/>
          <w:color w:val="000000" w:themeColor="text1"/>
          <w:sz w:val="24"/>
          <w:szCs w:val="24"/>
          <w:bdr w:val="none" w:sz="0" w:space="0" w:color="auto" w:frame="1"/>
          <w:shd w:val="clear" w:color="auto" w:fill="FFFFFF"/>
        </w:rPr>
      </w:pPr>
      <w:r w:rsidRPr="003D24E4">
        <w:rPr>
          <w:color w:val="000000" w:themeColor="text1"/>
          <w:sz w:val="24"/>
          <w:szCs w:val="24"/>
        </w:rPr>
        <w:t xml:space="preserve">A 2007 paper titled “Fast-X on the Z: rapid evolution of sex-linked genes in birds.” by </w:t>
      </w:r>
      <w:proofErr w:type="spellStart"/>
      <w:r w:rsidRPr="003D24E4">
        <w:rPr>
          <w:color w:val="000000" w:themeColor="text1"/>
          <w:sz w:val="24"/>
          <w:szCs w:val="24"/>
        </w:rPr>
        <w:t>Mank</w:t>
      </w:r>
      <w:proofErr w:type="spellEnd"/>
      <w:r w:rsidRPr="003D24E4">
        <w:rPr>
          <w:color w:val="000000" w:themeColor="text1"/>
          <w:sz w:val="24"/>
          <w:szCs w:val="24"/>
        </w:rPr>
        <w:t xml:space="preserve"> et. Al </w:t>
      </w:r>
      <w:r w:rsidR="003D24E4" w:rsidRPr="003D24E4">
        <w:rPr>
          <w:color w:val="000000" w:themeColor="text1"/>
          <w:sz w:val="24"/>
          <w:szCs w:val="24"/>
        </w:rPr>
        <w:t>discover</w:t>
      </w:r>
      <w:ins w:id="122" w:author="Sven" w:date="2018-04-17T12:49:00Z">
        <w:r w:rsidR="00822863">
          <w:rPr>
            <w:color w:val="000000" w:themeColor="text1"/>
            <w:sz w:val="24"/>
            <w:szCs w:val="24"/>
          </w:rPr>
          <w:t>ed</w:t>
        </w:r>
      </w:ins>
      <w:r w:rsidR="003D24E4" w:rsidRPr="003D24E4">
        <w:rPr>
          <w:color w:val="000000" w:themeColor="text1"/>
          <w:sz w:val="24"/>
          <w:szCs w:val="24"/>
        </w:rPr>
        <w:t xml:space="preserve"> faster-Z in </w:t>
      </w:r>
      <w:r w:rsidR="003D24E4" w:rsidRPr="00CE7597">
        <w:rPr>
          <w:i/>
          <w:color w:val="000000" w:themeColor="text1"/>
          <w:sz w:val="24"/>
          <w:szCs w:val="24"/>
          <w:rPrChange w:id="123" w:author="Sven" w:date="2018-04-17T12:13:00Z">
            <w:rPr>
              <w:color w:val="000000" w:themeColor="text1"/>
              <w:sz w:val="24"/>
              <w:szCs w:val="24"/>
            </w:rPr>
          </w:rPrChange>
        </w:rPr>
        <w:t xml:space="preserve">Gallus </w:t>
      </w:r>
      <w:proofErr w:type="spellStart"/>
      <w:ins w:id="124" w:author="Sven" w:date="2018-04-17T12:13:00Z">
        <w:r w:rsidR="00CE7597" w:rsidRPr="00CE7597">
          <w:rPr>
            <w:i/>
            <w:color w:val="000000" w:themeColor="text1"/>
            <w:sz w:val="24"/>
            <w:szCs w:val="24"/>
            <w:rPrChange w:id="125" w:author="Sven" w:date="2018-04-17T12:13:00Z">
              <w:rPr>
                <w:color w:val="000000" w:themeColor="text1"/>
                <w:sz w:val="24"/>
                <w:szCs w:val="24"/>
              </w:rPr>
            </w:rPrChange>
          </w:rPr>
          <w:t>g</w:t>
        </w:r>
      </w:ins>
      <w:del w:id="126" w:author="Sven" w:date="2018-04-17T12:13:00Z">
        <w:r w:rsidR="003D24E4" w:rsidRPr="00CE7597" w:rsidDel="00CE7597">
          <w:rPr>
            <w:i/>
            <w:color w:val="000000" w:themeColor="text1"/>
            <w:sz w:val="24"/>
            <w:szCs w:val="24"/>
            <w:rPrChange w:id="127" w:author="Sven" w:date="2018-04-17T12:13:00Z">
              <w:rPr>
                <w:color w:val="000000" w:themeColor="text1"/>
                <w:sz w:val="24"/>
                <w:szCs w:val="24"/>
              </w:rPr>
            </w:rPrChange>
          </w:rPr>
          <w:delText>G</w:delText>
        </w:r>
      </w:del>
      <w:r w:rsidR="003D24E4" w:rsidRPr="00CE7597">
        <w:rPr>
          <w:i/>
          <w:color w:val="000000" w:themeColor="text1"/>
          <w:sz w:val="24"/>
          <w:szCs w:val="24"/>
          <w:rPrChange w:id="128" w:author="Sven" w:date="2018-04-17T12:13:00Z">
            <w:rPr>
              <w:color w:val="000000" w:themeColor="text1"/>
              <w:sz w:val="24"/>
              <w:szCs w:val="24"/>
            </w:rPr>
          </w:rPrChange>
        </w:rPr>
        <w:t>allus</w:t>
      </w:r>
      <w:proofErr w:type="spellEnd"/>
      <w:r w:rsidR="003D24E4" w:rsidRPr="003D24E4">
        <w:rPr>
          <w:color w:val="000000" w:themeColor="text1"/>
          <w:sz w:val="24"/>
          <w:szCs w:val="24"/>
        </w:rPr>
        <w:t xml:space="preserve"> (GGA) and </w:t>
      </w:r>
      <w:r w:rsidR="003D24E4" w:rsidRPr="003D24E4">
        <w:rPr>
          <w:rStyle w:val="Emphasis"/>
          <w:rFonts w:cs="Lucida Sans Unicode"/>
          <w:color w:val="000000" w:themeColor="text1"/>
          <w:sz w:val="24"/>
          <w:szCs w:val="24"/>
          <w:bdr w:val="none" w:sz="0" w:space="0" w:color="auto" w:frame="1"/>
          <w:shd w:val="clear" w:color="auto" w:fill="FFFFFF"/>
        </w:rPr>
        <w:t xml:space="preserve">Taeniopygia guttata </w:t>
      </w:r>
      <w:r w:rsidR="003D24E4" w:rsidRPr="003D24E4">
        <w:rPr>
          <w:rStyle w:val="Emphasis"/>
          <w:rFonts w:cs="Lucida Sans Unicode"/>
          <w:i w:val="0"/>
          <w:color w:val="000000" w:themeColor="text1"/>
          <w:sz w:val="24"/>
          <w:szCs w:val="24"/>
          <w:bdr w:val="none" w:sz="0" w:space="0" w:color="auto" w:frame="1"/>
          <w:shd w:val="clear" w:color="auto" w:fill="FFFFFF"/>
        </w:rPr>
        <w:t xml:space="preserve">(TGU). </w:t>
      </w:r>
      <w:r w:rsidR="0005564D" w:rsidRPr="003D24E4">
        <w:rPr>
          <w:rStyle w:val="Emphasis"/>
          <w:rFonts w:cs="Lucida Sans Unicode"/>
          <w:i w:val="0"/>
          <w:color w:val="000000" w:themeColor="text1"/>
          <w:sz w:val="24"/>
          <w:szCs w:val="24"/>
          <w:bdr w:val="none" w:sz="0" w:space="0" w:color="auto" w:frame="1"/>
          <w:shd w:val="clear" w:color="auto" w:fill="FFFFFF"/>
        </w:rPr>
        <w:t>The paper</w:t>
      </w:r>
      <w:r w:rsidR="003D24E4" w:rsidRPr="003D24E4">
        <w:rPr>
          <w:rStyle w:val="Emphasis"/>
          <w:rFonts w:cs="Lucida Sans Unicode"/>
          <w:i w:val="0"/>
          <w:color w:val="000000" w:themeColor="text1"/>
          <w:sz w:val="24"/>
          <w:szCs w:val="24"/>
          <w:bdr w:val="none" w:sz="0" w:space="0" w:color="auto" w:frame="1"/>
          <w:shd w:val="clear" w:color="auto" w:fill="FFFFFF"/>
        </w:rPr>
        <w:t xml:space="preserve"> evaluate</w:t>
      </w:r>
      <w:commentRangeStart w:id="129"/>
      <w:ins w:id="130" w:author="Sven" w:date="2018-04-17T12:50:00Z">
        <w:r w:rsidR="00822863">
          <w:rPr>
            <w:rStyle w:val="Emphasis"/>
            <w:rFonts w:cs="Lucida Sans Unicode"/>
            <w:i w:val="0"/>
            <w:color w:val="000000" w:themeColor="text1"/>
            <w:sz w:val="24"/>
            <w:szCs w:val="24"/>
            <w:bdr w:val="none" w:sz="0" w:space="0" w:color="auto" w:frame="1"/>
            <w:shd w:val="clear" w:color="auto" w:fill="FFFFFF"/>
          </w:rPr>
          <w:t>d</w:t>
        </w:r>
        <w:commentRangeEnd w:id="129"/>
        <w:r w:rsidR="00822863">
          <w:rPr>
            <w:rStyle w:val="CommentReference"/>
          </w:rPr>
          <w:commentReference w:id="129"/>
        </w:r>
      </w:ins>
      <w:del w:id="132" w:author="Sven" w:date="2018-04-17T12:50:00Z">
        <w:r w:rsidR="003D24E4" w:rsidRPr="003D24E4" w:rsidDel="00822863">
          <w:rPr>
            <w:rStyle w:val="Emphasis"/>
            <w:rFonts w:cs="Lucida Sans Unicode"/>
            <w:i w:val="0"/>
            <w:color w:val="000000" w:themeColor="text1"/>
            <w:sz w:val="24"/>
            <w:szCs w:val="24"/>
            <w:bdr w:val="none" w:sz="0" w:space="0" w:color="auto" w:frame="1"/>
            <w:shd w:val="clear" w:color="auto" w:fill="FFFFFF"/>
          </w:rPr>
          <w:delText>s</w:delText>
        </w:r>
      </w:del>
      <w:r w:rsidR="003D24E4" w:rsidRPr="003D24E4">
        <w:rPr>
          <w:rStyle w:val="Emphasis"/>
          <w:rFonts w:cs="Lucida Sans Unicode"/>
          <w:i w:val="0"/>
          <w:color w:val="000000" w:themeColor="text1"/>
          <w:sz w:val="24"/>
          <w:szCs w:val="24"/>
          <w:bdr w:val="none" w:sz="0" w:space="0" w:color="auto" w:frame="1"/>
          <w:shd w:val="clear" w:color="auto" w:fill="FFFFFF"/>
        </w:rPr>
        <w:t xml:space="preserve"> the divergence of </w:t>
      </w:r>
      <w:r w:rsidR="003D24E4">
        <w:rPr>
          <w:rStyle w:val="Emphasis"/>
          <w:rFonts w:cs="Lucida Sans Unicode"/>
          <w:i w:val="0"/>
          <w:color w:val="000000" w:themeColor="text1"/>
          <w:sz w:val="24"/>
          <w:szCs w:val="24"/>
          <w:bdr w:val="none" w:sz="0" w:space="0" w:color="auto" w:frame="1"/>
          <w:shd w:val="clear" w:color="auto" w:fill="FFFFFF"/>
        </w:rPr>
        <w:t>coding sequences in the Z chromosome and compare</w:t>
      </w:r>
      <w:del w:id="133" w:author="Sven" w:date="2018-04-17T12:50:00Z">
        <w:r w:rsidR="003D24E4" w:rsidDel="00822863">
          <w:rPr>
            <w:rStyle w:val="Emphasis"/>
            <w:rFonts w:cs="Lucida Sans Unicode"/>
            <w:i w:val="0"/>
            <w:color w:val="000000" w:themeColor="text1"/>
            <w:sz w:val="24"/>
            <w:szCs w:val="24"/>
            <w:bdr w:val="none" w:sz="0" w:space="0" w:color="auto" w:frame="1"/>
            <w:shd w:val="clear" w:color="auto" w:fill="FFFFFF"/>
          </w:rPr>
          <w:delText>s</w:delText>
        </w:r>
      </w:del>
      <w:ins w:id="134" w:author="Sven" w:date="2018-04-17T12:50:00Z">
        <w:r w:rsidR="00822863">
          <w:rPr>
            <w:rStyle w:val="Emphasis"/>
            <w:rFonts w:cs="Lucida Sans Unicode"/>
            <w:i w:val="0"/>
            <w:color w:val="000000" w:themeColor="text1"/>
            <w:sz w:val="24"/>
            <w:szCs w:val="24"/>
            <w:bdr w:val="none" w:sz="0" w:space="0" w:color="auto" w:frame="1"/>
            <w:shd w:val="clear" w:color="auto" w:fill="FFFFFF"/>
          </w:rPr>
          <w:t>d</w:t>
        </w:r>
      </w:ins>
      <w:r w:rsidR="003D24E4">
        <w:rPr>
          <w:rStyle w:val="Emphasis"/>
          <w:rFonts w:cs="Lucida Sans Unicode"/>
          <w:i w:val="0"/>
          <w:color w:val="000000" w:themeColor="text1"/>
          <w:sz w:val="24"/>
          <w:szCs w:val="24"/>
          <w:bdr w:val="none" w:sz="0" w:space="0" w:color="auto" w:frame="1"/>
          <w:shd w:val="clear" w:color="auto" w:fill="FFFFFF"/>
        </w:rPr>
        <w:t xml:space="preserve"> it to coding </w:t>
      </w:r>
      <w:proofErr w:type="spellStart"/>
      <w:r w:rsidR="003D24E4">
        <w:rPr>
          <w:rStyle w:val="Emphasis"/>
          <w:rFonts w:cs="Lucida Sans Unicode"/>
          <w:i w:val="0"/>
          <w:color w:val="000000" w:themeColor="text1"/>
          <w:sz w:val="24"/>
          <w:szCs w:val="24"/>
          <w:bdr w:val="none" w:sz="0" w:space="0" w:color="auto" w:frame="1"/>
          <w:shd w:val="clear" w:color="auto" w:fill="FFFFFF"/>
        </w:rPr>
        <w:t>sequeces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in autosomes. They compared </w:t>
      </w:r>
      <w:r w:rsidR="00627380">
        <w:rPr>
          <w:rStyle w:val="Emphasis"/>
          <w:rFonts w:cs="Lucida Sans Unicode"/>
          <w:i w:val="0"/>
          <w:color w:val="000000" w:themeColor="text1"/>
          <w:sz w:val="24"/>
          <w:szCs w:val="24"/>
          <w:bdr w:val="none" w:sz="0" w:space="0" w:color="auto" w:frame="1"/>
          <w:shd w:val="clear" w:color="auto" w:fill="FFFFFF"/>
        </w:rPr>
        <w:t>it to</w:t>
      </w:r>
      <w:r w:rsidR="003D24E4">
        <w:rPr>
          <w:rStyle w:val="Emphasis"/>
          <w:rFonts w:cs="Lucida Sans Unicode"/>
          <w:i w:val="0"/>
          <w:color w:val="000000" w:themeColor="text1"/>
          <w:sz w:val="24"/>
          <w:szCs w:val="24"/>
          <w:bdr w:val="none" w:sz="0" w:space="0" w:color="auto" w:frame="1"/>
          <w:shd w:val="clear" w:color="auto" w:fill="FFFFFF"/>
        </w:rPr>
        <w:t xml:space="preserve"> </w:t>
      </w:r>
      <w:commentRangeStart w:id="135"/>
      <w:r w:rsidR="003D24E4">
        <w:rPr>
          <w:rStyle w:val="Emphasis"/>
          <w:rFonts w:cs="Lucida Sans Unicode"/>
          <w:i w:val="0"/>
          <w:color w:val="000000" w:themeColor="text1"/>
          <w:sz w:val="24"/>
          <w:szCs w:val="24"/>
          <w:bdr w:val="none" w:sz="0" w:space="0" w:color="auto" w:frame="1"/>
          <w:shd w:val="clear" w:color="auto" w:fill="FFFFFF"/>
        </w:rPr>
        <w:t>CDS</w:t>
      </w:r>
      <w:commentRangeEnd w:id="135"/>
      <w:r w:rsidR="00822863">
        <w:rPr>
          <w:rStyle w:val="CommentReference"/>
        </w:rPr>
        <w:commentReference w:id="135"/>
      </w:r>
      <w:r w:rsidR="003D24E4">
        <w:rPr>
          <w:rStyle w:val="Emphasis"/>
          <w:rFonts w:cs="Lucida Sans Unicode"/>
          <w:i w:val="0"/>
          <w:color w:val="000000" w:themeColor="text1"/>
          <w:sz w:val="24"/>
          <w:szCs w:val="24"/>
          <w:bdr w:val="none" w:sz="0" w:space="0" w:color="auto" w:frame="1"/>
          <w:shd w:val="clear" w:color="auto" w:fill="FFFFFF"/>
        </w:rPr>
        <w:t xml:space="preserve">s in chromosome 1-10 as they have comparable sizes. The calculated the rate of synonymous and non-synonymous substitution per substitution site.  Synonymous changes are the nucleotide substitutions that do not change the amino acid coded by the codon while non-synonymous substitutions change the amino acid.  The ratio of </w:t>
      </w:r>
      <w:ins w:id="136" w:author="Sven" w:date="2018-04-17T12:57:00Z">
        <w:r w:rsidR="00A7126A">
          <w:rPr>
            <w:rStyle w:val="Emphasis"/>
            <w:rFonts w:cs="Lucida Sans Unicode"/>
            <w:i w:val="0"/>
            <w:color w:val="000000" w:themeColor="text1"/>
            <w:sz w:val="24"/>
            <w:szCs w:val="24"/>
            <w:bdr w:val="none" w:sz="0" w:space="0" w:color="auto" w:frame="1"/>
            <w:shd w:val="clear" w:color="auto" w:fill="FFFFFF"/>
          </w:rPr>
          <w:t xml:space="preserve">the </w:t>
        </w:r>
      </w:ins>
      <w:del w:id="137" w:author="Sven" w:date="2018-04-17T12:57:00Z">
        <w:r w:rsidR="003D24E4" w:rsidDel="00A7126A">
          <w:rPr>
            <w:rStyle w:val="Emphasis"/>
            <w:rFonts w:cs="Lucida Sans Unicode"/>
            <w:i w:val="0"/>
            <w:color w:val="000000" w:themeColor="text1"/>
            <w:sz w:val="24"/>
            <w:szCs w:val="24"/>
            <w:bdr w:val="none" w:sz="0" w:space="0" w:color="auto" w:frame="1"/>
            <w:shd w:val="clear" w:color="auto" w:fill="FFFFFF"/>
          </w:rPr>
          <w:delText xml:space="preserve">rate of </w:delText>
        </w:r>
      </w:del>
      <w:r w:rsidR="003D24E4">
        <w:rPr>
          <w:rStyle w:val="Emphasis"/>
          <w:rFonts w:cs="Lucida Sans Unicode"/>
          <w:i w:val="0"/>
          <w:color w:val="000000" w:themeColor="text1"/>
          <w:sz w:val="24"/>
          <w:szCs w:val="24"/>
          <w:bdr w:val="none" w:sz="0" w:space="0" w:color="auto" w:frame="1"/>
          <w:shd w:val="clear" w:color="auto" w:fill="FFFFFF"/>
        </w:rPr>
        <w:t xml:space="preserve">non-synonymous substitution </w:t>
      </w:r>
      <w:ins w:id="138" w:author="Sven" w:date="2018-04-17T12:58:00Z">
        <w:r w:rsidR="00A7126A">
          <w:rPr>
            <w:rStyle w:val="Emphasis"/>
            <w:rFonts w:cs="Lucida Sans Unicode"/>
            <w:i w:val="0"/>
            <w:color w:val="000000" w:themeColor="text1"/>
            <w:sz w:val="24"/>
            <w:szCs w:val="24"/>
            <w:bdr w:val="none" w:sz="0" w:space="0" w:color="auto" w:frame="1"/>
            <w:shd w:val="clear" w:color="auto" w:fill="FFFFFF"/>
          </w:rPr>
          <w:t xml:space="preserve">rate </w:t>
        </w:r>
      </w:ins>
      <w:r w:rsidR="003D24E4">
        <w:rPr>
          <w:rStyle w:val="Emphasis"/>
          <w:rFonts w:cs="Lucida Sans Unicode"/>
          <w:i w:val="0"/>
          <w:color w:val="000000" w:themeColor="text1"/>
          <w:sz w:val="24"/>
          <w:szCs w:val="24"/>
          <w:bdr w:val="none" w:sz="0" w:space="0" w:color="auto" w:frame="1"/>
          <w:shd w:val="clear" w:color="auto" w:fill="FFFFFF"/>
        </w:rPr>
        <w:t>per substitution site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N</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and </w:t>
      </w:r>
      <w:del w:id="139" w:author="Sven" w:date="2018-04-17T12:58:00Z">
        <w:r w:rsidR="003D24E4" w:rsidDel="00A7126A">
          <w:rPr>
            <w:rStyle w:val="Emphasis"/>
            <w:rFonts w:cs="Lucida Sans Unicode"/>
            <w:i w:val="0"/>
            <w:color w:val="000000" w:themeColor="text1"/>
            <w:sz w:val="24"/>
            <w:szCs w:val="24"/>
            <w:bdr w:val="none" w:sz="0" w:space="0" w:color="auto" w:frame="1"/>
            <w:shd w:val="clear" w:color="auto" w:fill="FFFFFF"/>
          </w:rPr>
          <w:delText>rate of</w:delText>
        </w:r>
      </w:del>
      <w:proofErr w:type="gramStart"/>
      <w:ins w:id="140" w:author="Sven" w:date="2018-04-17T12:58:00Z">
        <w:r w:rsidR="00A7126A">
          <w:rPr>
            <w:rStyle w:val="Emphasis"/>
            <w:rFonts w:cs="Lucida Sans Unicode"/>
            <w:i w:val="0"/>
            <w:color w:val="000000" w:themeColor="text1"/>
            <w:sz w:val="24"/>
            <w:szCs w:val="24"/>
            <w:bdr w:val="none" w:sz="0" w:space="0" w:color="auto" w:frame="1"/>
            <w:shd w:val="clear" w:color="auto" w:fill="FFFFFF"/>
          </w:rPr>
          <w:t xml:space="preserve">the </w:t>
        </w:r>
      </w:ins>
      <w:r w:rsidR="003D24E4">
        <w:rPr>
          <w:rStyle w:val="Emphasis"/>
          <w:rFonts w:cs="Lucida Sans Unicode"/>
          <w:i w:val="0"/>
          <w:color w:val="000000" w:themeColor="text1"/>
          <w:sz w:val="24"/>
          <w:szCs w:val="24"/>
          <w:bdr w:val="none" w:sz="0" w:space="0" w:color="auto" w:frame="1"/>
          <w:shd w:val="clear" w:color="auto" w:fill="FFFFFF"/>
        </w:rPr>
        <w:t xml:space="preserve"> synonymous</w:t>
      </w:r>
      <w:proofErr w:type="gramEnd"/>
      <w:r w:rsidR="003D24E4">
        <w:rPr>
          <w:rStyle w:val="Emphasis"/>
          <w:rFonts w:cs="Lucida Sans Unicode"/>
          <w:i w:val="0"/>
          <w:color w:val="000000" w:themeColor="text1"/>
          <w:sz w:val="24"/>
          <w:szCs w:val="24"/>
          <w:bdr w:val="none" w:sz="0" w:space="0" w:color="auto" w:frame="1"/>
          <w:shd w:val="clear" w:color="auto" w:fill="FFFFFF"/>
        </w:rPr>
        <w:t xml:space="preserve"> substitution </w:t>
      </w:r>
      <w:ins w:id="141" w:author="Sven" w:date="2018-04-17T12:58:00Z">
        <w:r w:rsidR="00A7126A">
          <w:rPr>
            <w:rStyle w:val="Emphasis"/>
            <w:rFonts w:cs="Lucida Sans Unicode"/>
            <w:i w:val="0"/>
            <w:color w:val="000000" w:themeColor="text1"/>
            <w:sz w:val="24"/>
            <w:szCs w:val="24"/>
            <w:bdr w:val="none" w:sz="0" w:space="0" w:color="auto" w:frame="1"/>
            <w:shd w:val="clear" w:color="auto" w:fill="FFFFFF"/>
          </w:rPr>
          <w:t xml:space="preserve">rate </w:t>
        </w:r>
      </w:ins>
      <w:r w:rsidR="003D24E4">
        <w:rPr>
          <w:rStyle w:val="Emphasis"/>
          <w:rFonts w:cs="Lucida Sans Unicode"/>
          <w:i w:val="0"/>
          <w:color w:val="000000" w:themeColor="text1"/>
          <w:sz w:val="24"/>
          <w:szCs w:val="24"/>
          <w:bdr w:val="none" w:sz="0" w:space="0" w:color="auto" w:frame="1"/>
          <w:shd w:val="clear" w:color="auto" w:fill="FFFFFF"/>
        </w:rPr>
        <w:t>per substitution site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is referred to as </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N</w:t>
      </w:r>
      <w:proofErr w:type="spellEnd"/>
      <w:r w:rsidR="003D24E4">
        <w:rPr>
          <w:rStyle w:val="Emphasis"/>
          <w:rFonts w:cs="Lucida Sans Unicode"/>
          <w:i w:val="0"/>
          <w:color w:val="000000" w:themeColor="text1"/>
          <w:sz w:val="24"/>
          <w:szCs w:val="24"/>
          <w:bdr w:val="none" w:sz="0" w:space="0" w:color="auto" w:frame="1"/>
          <w:shd w:val="clear" w:color="auto" w:fill="FFFFFF"/>
        </w:rPr>
        <w:t>/</w:t>
      </w:r>
      <w:proofErr w:type="spellStart"/>
      <w:r w:rsidR="003D24E4">
        <w:rPr>
          <w:rStyle w:val="Emphasis"/>
          <w:rFonts w:cs="Lucida Sans Unicode"/>
          <w:i w:val="0"/>
          <w:color w:val="000000" w:themeColor="text1"/>
          <w:sz w:val="24"/>
          <w:szCs w:val="24"/>
          <w:bdr w:val="none" w:sz="0" w:space="0" w:color="auto" w:frame="1"/>
          <w:shd w:val="clear" w:color="auto" w:fill="FFFFFF"/>
        </w:rPr>
        <w:t>d</w:t>
      </w:r>
      <w:r w:rsidR="007F4B3E">
        <w:rPr>
          <w:rStyle w:val="Emphasis"/>
          <w:rFonts w:cs="Lucida Sans Unicode"/>
          <w:i w:val="0"/>
          <w:color w:val="000000" w:themeColor="text1"/>
          <w:sz w:val="24"/>
          <w:szCs w:val="24"/>
          <w:bdr w:val="none" w:sz="0" w:space="0" w:color="auto" w:frame="1"/>
          <w:shd w:val="clear" w:color="auto" w:fill="FFFFFF"/>
        </w:rPr>
        <w:t>S</w:t>
      </w:r>
      <w:proofErr w:type="spellEnd"/>
      <w:r w:rsidR="003D24E4">
        <w:rPr>
          <w:rStyle w:val="Emphasis"/>
          <w:rFonts w:cs="Lucida Sans Unicode"/>
          <w:i w:val="0"/>
          <w:color w:val="000000" w:themeColor="text1"/>
          <w:sz w:val="24"/>
          <w:szCs w:val="24"/>
          <w:bdr w:val="none" w:sz="0" w:space="0" w:color="auto" w:frame="1"/>
          <w:shd w:val="clear" w:color="auto" w:fill="FFFFFF"/>
        </w:rPr>
        <w:t xml:space="preserve"> or </w:t>
      </w:r>
      <w:r w:rsidR="00627380">
        <w:rPr>
          <w:rStyle w:val="Emphasis"/>
          <w:rFonts w:cs="Lucida Sans Unicode"/>
          <w:i w:val="0"/>
          <w:color w:val="000000" w:themeColor="text1"/>
          <w:sz w:val="24"/>
          <w:szCs w:val="24"/>
          <w:bdr w:val="none" w:sz="0" w:space="0" w:color="auto" w:frame="1"/>
          <w:shd w:val="clear" w:color="auto" w:fill="FFFFFF"/>
        </w:rPr>
        <w:t>omega (</w:t>
      </w:r>
      <w:r w:rsidR="003D24E4">
        <w:rPr>
          <w:rStyle w:val="Emphasis"/>
          <w:rFonts w:cs="Lucida Sans Unicode"/>
          <w:i w:val="0"/>
          <w:color w:val="000000" w:themeColor="text1"/>
          <w:sz w:val="24"/>
          <w:szCs w:val="24"/>
          <w:bdr w:val="none" w:sz="0" w:space="0" w:color="auto" w:frame="1"/>
          <w:shd w:val="clear" w:color="auto" w:fill="FFFFFF"/>
        </w:rPr>
        <w:sym w:font="Symbol" w:char="F077"/>
      </w:r>
      <w:r w:rsidR="003D24E4">
        <w:rPr>
          <w:rStyle w:val="Emphasis"/>
          <w:rFonts w:cs="Lucida Sans Unicode"/>
          <w:i w:val="0"/>
          <w:color w:val="000000" w:themeColor="text1"/>
          <w:sz w:val="24"/>
          <w:szCs w:val="24"/>
          <w:bdr w:val="none" w:sz="0" w:space="0" w:color="auto" w:frame="1"/>
          <w:shd w:val="clear" w:color="auto" w:fill="FFFFFF"/>
        </w:rPr>
        <w:t>)</w:t>
      </w:r>
      <w:r w:rsidR="007F4B3E">
        <w:rPr>
          <w:rStyle w:val="Emphasis"/>
          <w:rFonts w:cs="Lucida Sans Unicode"/>
          <w:i w:val="0"/>
          <w:color w:val="000000" w:themeColor="text1"/>
          <w:sz w:val="24"/>
          <w:szCs w:val="24"/>
          <w:bdr w:val="none" w:sz="0" w:space="0" w:color="auto" w:frame="1"/>
          <w:shd w:val="clear" w:color="auto" w:fill="FFFFFF"/>
        </w:rPr>
        <w:t xml:space="preserve">. </w:t>
      </w:r>
      <w:proofErr w:type="spellStart"/>
      <w:proofErr w:type="gramStart"/>
      <w:r w:rsidR="007F4B3E">
        <w:rPr>
          <w:rStyle w:val="Emphasis"/>
          <w:rFonts w:cs="Lucida Sans Unicode"/>
          <w:i w:val="0"/>
          <w:color w:val="000000" w:themeColor="text1"/>
          <w:sz w:val="24"/>
          <w:szCs w:val="24"/>
          <w:bdr w:val="none" w:sz="0" w:space="0" w:color="auto" w:frame="1"/>
          <w:shd w:val="clear" w:color="auto" w:fill="FFFFFF"/>
        </w:rPr>
        <w:lastRenderedPageBreak/>
        <w:t>dN</w:t>
      </w:r>
      <w:proofErr w:type="spellEnd"/>
      <w:proofErr w:type="gramEnd"/>
      <w:r w:rsidR="007F4B3E">
        <w:rPr>
          <w:rStyle w:val="Emphasis"/>
          <w:rFonts w:cs="Lucida Sans Unicode"/>
          <w:i w:val="0"/>
          <w:color w:val="000000" w:themeColor="text1"/>
          <w:sz w:val="24"/>
          <w:szCs w:val="24"/>
          <w:bdr w:val="none" w:sz="0" w:space="0" w:color="auto" w:frame="1"/>
          <w:shd w:val="clear" w:color="auto" w:fill="FFFFFF"/>
        </w:rPr>
        <w:t>/</w:t>
      </w:r>
      <w:proofErr w:type="spellStart"/>
      <w:r w:rsidR="007F4B3E">
        <w:rPr>
          <w:rStyle w:val="Emphasis"/>
          <w:rFonts w:cs="Lucida Sans Unicode"/>
          <w:i w:val="0"/>
          <w:color w:val="000000" w:themeColor="text1"/>
          <w:sz w:val="24"/>
          <w:szCs w:val="24"/>
          <w:bdr w:val="none" w:sz="0" w:space="0" w:color="auto" w:frame="1"/>
          <w:shd w:val="clear" w:color="auto" w:fill="FFFFFF"/>
        </w:rPr>
        <w:t>dS</w:t>
      </w:r>
      <w:proofErr w:type="spellEnd"/>
      <w:r w:rsidR="007F4B3E">
        <w:rPr>
          <w:rStyle w:val="Emphasis"/>
          <w:rFonts w:cs="Lucida Sans Unicode"/>
          <w:i w:val="0"/>
          <w:color w:val="000000" w:themeColor="text1"/>
          <w:sz w:val="24"/>
          <w:szCs w:val="24"/>
          <w:bdr w:val="none" w:sz="0" w:space="0" w:color="auto" w:frame="1"/>
          <w:shd w:val="clear" w:color="auto" w:fill="FFFFFF"/>
        </w:rPr>
        <w:t xml:space="preserve"> can be used as a metric of faster-Z evolution when averaged over a large genomic distance.</w:t>
      </w:r>
    </w:p>
    <w:p w14:paraId="27252765" w14:textId="290B654B" w:rsidR="007F4B3E" w:rsidRDefault="007F4B3E" w:rsidP="00FE010F">
      <w:pPr>
        <w:jc w:val="both"/>
        <w:rPr>
          <w:color w:val="000000" w:themeColor="text1"/>
          <w:sz w:val="24"/>
          <w:szCs w:val="24"/>
        </w:rPr>
      </w:pPr>
      <w:r>
        <w:rPr>
          <w:color w:val="000000" w:themeColor="text1"/>
          <w:sz w:val="24"/>
          <w:szCs w:val="24"/>
        </w:rPr>
        <w:t xml:space="preserve">The authors used </w:t>
      </w:r>
      <w:del w:id="142" w:author="Sven" w:date="2018-04-17T13:06:00Z">
        <w:r w:rsidDel="003722D7">
          <w:rPr>
            <w:color w:val="000000" w:themeColor="text1"/>
            <w:sz w:val="24"/>
            <w:szCs w:val="24"/>
          </w:rPr>
          <w:delText xml:space="preserve">a software called </w:delText>
        </w:r>
      </w:del>
      <w:r>
        <w:rPr>
          <w:color w:val="000000" w:themeColor="text1"/>
          <w:sz w:val="24"/>
          <w:szCs w:val="24"/>
        </w:rPr>
        <w:t xml:space="preserve">PAML </w:t>
      </w:r>
      <w:commentRangeStart w:id="143"/>
      <w:del w:id="144" w:author="Sven" w:date="2018-04-17T13:06:00Z">
        <w:r w:rsidDel="003722D7">
          <w:rPr>
            <w:color w:val="000000" w:themeColor="text1"/>
            <w:sz w:val="24"/>
            <w:szCs w:val="24"/>
          </w:rPr>
          <w:delText xml:space="preserve">or </w:delText>
        </w:r>
      </w:del>
      <w:r>
        <w:rPr>
          <w:color w:val="000000" w:themeColor="text1"/>
          <w:sz w:val="24"/>
          <w:szCs w:val="24"/>
        </w:rPr>
        <w:t>(</w:t>
      </w:r>
      <w:del w:id="145" w:author="Sven" w:date="2018-04-17T13:06:00Z">
        <w:r w:rsidDel="003722D7">
          <w:rPr>
            <w:color w:val="000000" w:themeColor="text1"/>
            <w:sz w:val="24"/>
            <w:szCs w:val="24"/>
          </w:rPr>
          <w:delText>p</w:delText>
        </w:r>
      </w:del>
      <w:ins w:id="146" w:author="Sven" w:date="2018-04-17T13:06:00Z">
        <w:r w:rsidR="003722D7">
          <w:rPr>
            <w:color w:val="000000" w:themeColor="text1"/>
            <w:sz w:val="24"/>
            <w:szCs w:val="24"/>
          </w:rPr>
          <w:t>P</w:t>
        </w:r>
      </w:ins>
      <w:r>
        <w:rPr>
          <w:color w:val="000000" w:themeColor="text1"/>
          <w:sz w:val="24"/>
          <w:szCs w:val="24"/>
        </w:rPr>
        <w:t xml:space="preserve">hylogenetic </w:t>
      </w:r>
      <w:ins w:id="147" w:author="Sven" w:date="2018-04-17T13:06:00Z">
        <w:r w:rsidR="003722D7">
          <w:rPr>
            <w:color w:val="000000" w:themeColor="text1"/>
            <w:sz w:val="24"/>
            <w:szCs w:val="24"/>
          </w:rPr>
          <w:t>A</w:t>
        </w:r>
      </w:ins>
      <w:del w:id="148" w:author="Sven" w:date="2018-04-17T13:06:00Z">
        <w:r w:rsidDel="003722D7">
          <w:rPr>
            <w:color w:val="000000" w:themeColor="text1"/>
            <w:sz w:val="24"/>
            <w:szCs w:val="24"/>
          </w:rPr>
          <w:delText>a</w:delText>
        </w:r>
      </w:del>
      <w:r>
        <w:rPr>
          <w:color w:val="000000" w:themeColor="text1"/>
          <w:sz w:val="24"/>
          <w:szCs w:val="24"/>
        </w:rPr>
        <w:t xml:space="preserve">nalysis by </w:t>
      </w:r>
      <w:ins w:id="149" w:author="Sven" w:date="2018-04-17T13:06:00Z">
        <w:r w:rsidR="003722D7">
          <w:rPr>
            <w:color w:val="000000" w:themeColor="text1"/>
            <w:sz w:val="24"/>
            <w:szCs w:val="24"/>
          </w:rPr>
          <w:t>M</w:t>
        </w:r>
      </w:ins>
      <w:del w:id="150" w:author="Sven" w:date="2018-04-17T13:06:00Z">
        <w:r w:rsidDel="003722D7">
          <w:rPr>
            <w:color w:val="000000" w:themeColor="text1"/>
            <w:sz w:val="24"/>
            <w:szCs w:val="24"/>
          </w:rPr>
          <w:delText>m</w:delText>
        </w:r>
      </w:del>
      <w:r>
        <w:rPr>
          <w:color w:val="000000" w:themeColor="text1"/>
          <w:sz w:val="24"/>
          <w:szCs w:val="24"/>
        </w:rPr>
        <w:t xml:space="preserve">aximum </w:t>
      </w:r>
      <w:ins w:id="151" w:author="Sven" w:date="2018-04-17T13:06:00Z">
        <w:r w:rsidR="003722D7">
          <w:rPr>
            <w:color w:val="000000" w:themeColor="text1"/>
            <w:sz w:val="24"/>
            <w:szCs w:val="24"/>
          </w:rPr>
          <w:t>L</w:t>
        </w:r>
      </w:ins>
      <w:del w:id="152" w:author="Sven" w:date="2018-04-17T13:06:00Z">
        <w:r w:rsidDel="003722D7">
          <w:rPr>
            <w:color w:val="000000" w:themeColor="text1"/>
            <w:sz w:val="24"/>
            <w:szCs w:val="24"/>
          </w:rPr>
          <w:delText>l</w:delText>
        </w:r>
      </w:del>
      <w:r>
        <w:rPr>
          <w:color w:val="000000" w:themeColor="text1"/>
          <w:sz w:val="24"/>
          <w:szCs w:val="24"/>
        </w:rPr>
        <w:t>ikelihood)</w:t>
      </w:r>
      <w:commentRangeEnd w:id="143"/>
      <w:r w:rsidR="003722D7">
        <w:rPr>
          <w:rStyle w:val="CommentReference"/>
        </w:rPr>
        <w:commentReference w:id="143"/>
      </w:r>
      <w:r>
        <w:rPr>
          <w:color w:val="000000" w:themeColor="text1"/>
          <w:sz w:val="24"/>
          <w:szCs w:val="24"/>
        </w:rPr>
        <w:t xml:space="preserve"> to calculate pairwise </w:t>
      </w:r>
      <w:commentRangeStart w:id="153"/>
      <w:proofErr w:type="spellStart"/>
      <w:proofErr w:type="gramStart"/>
      <w:r>
        <w:rPr>
          <w:color w:val="000000" w:themeColor="text1"/>
          <w:sz w:val="24"/>
          <w:szCs w:val="24"/>
        </w:rPr>
        <w:t>d</w:t>
      </w:r>
      <w:ins w:id="154" w:author="Sven" w:date="2018-04-17T13:07:00Z">
        <w:r w:rsidR="003722D7">
          <w:rPr>
            <w:color w:val="000000" w:themeColor="text1"/>
            <w:sz w:val="24"/>
            <w:szCs w:val="24"/>
          </w:rPr>
          <w:t>N</w:t>
        </w:r>
      </w:ins>
      <w:proofErr w:type="spellEnd"/>
      <w:proofErr w:type="gramEnd"/>
      <w:del w:id="155" w:author="Sven" w:date="2018-04-17T13:07:00Z">
        <w:r w:rsidDel="003722D7">
          <w:rPr>
            <w:color w:val="000000" w:themeColor="text1"/>
            <w:sz w:val="24"/>
            <w:szCs w:val="24"/>
          </w:rPr>
          <w:delText>n</w:delText>
        </w:r>
      </w:del>
      <w:r>
        <w:rPr>
          <w:color w:val="000000" w:themeColor="text1"/>
          <w:sz w:val="24"/>
          <w:szCs w:val="24"/>
        </w:rPr>
        <w:t>/</w:t>
      </w:r>
      <w:proofErr w:type="spellStart"/>
      <w:r>
        <w:rPr>
          <w:color w:val="000000" w:themeColor="text1"/>
          <w:sz w:val="24"/>
          <w:szCs w:val="24"/>
        </w:rPr>
        <w:t>d</w:t>
      </w:r>
      <w:del w:id="156" w:author="Sven" w:date="2018-04-17T13:07:00Z">
        <w:r w:rsidDel="003722D7">
          <w:rPr>
            <w:color w:val="000000" w:themeColor="text1"/>
            <w:sz w:val="24"/>
            <w:szCs w:val="24"/>
          </w:rPr>
          <w:delText>s</w:delText>
        </w:r>
      </w:del>
      <w:ins w:id="157" w:author="Sven" w:date="2018-04-17T13:07:00Z">
        <w:r w:rsidR="003722D7">
          <w:rPr>
            <w:color w:val="000000" w:themeColor="text1"/>
            <w:sz w:val="24"/>
            <w:szCs w:val="24"/>
          </w:rPr>
          <w:t>S</w:t>
        </w:r>
        <w:commentRangeEnd w:id="153"/>
        <w:proofErr w:type="spellEnd"/>
        <w:r w:rsidR="003722D7">
          <w:rPr>
            <w:rStyle w:val="CommentReference"/>
          </w:rPr>
          <w:commentReference w:id="153"/>
        </w:r>
      </w:ins>
      <w:r>
        <w:rPr>
          <w:color w:val="000000" w:themeColor="text1"/>
          <w:sz w:val="24"/>
          <w:szCs w:val="24"/>
        </w:rPr>
        <w:t xml:space="preserve"> between same gene CDSs in GGA and TGU where they found CDSs in the Z chromosome to have a significantly higher </w:t>
      </w:r>
      <w:proofErr w:type="spellStart"/>
      <w:r>
        <w:rPr>
          <w:color w:val="000000" w:themeColor="text1"/>
          <w:sz w:val="24"/>
          <w:szCs w:val="24"/>
        </w:rPr>
        <w:t>d</w:t>
      </w:r>
      <w:ins w:id="159" w:author="Sven" w:date="2018-04-17T13:07:00Z">
        <w:r w:rsidR="003722D7">
          <w:rPr>
            <w:color w:val="000000" w:themeColor="text1"/>
            <w:sz w:val="24"/>
            <w:szCs w:val="24"/>
          </w:rPr>
          <w:t>N</w:t>
        </w:r>
      </w:ins>
      <w:proofErr w:type="spellEnd"/>
      <w:del w:id="160" w:author="Sven" w:date="2018-04-17T13:07:00Z">
        <w:r w:rsidDel="003722D7">
          <w:rPr>
            <w:color w:val="000000" w:themeColor="text1"/>
            <w:sz w:val="24"/>
            <w:szCs w:val="24"/>
          </w:rPr>
          <w:delText>n</w:delText>
        </w:r>
      </w:del>
      <w:r>
        <w:rPr>
          <w:color w:val="000000" w:themeColor="text1"/>
          <w:sz w:val="24"/>
          <w:szCs w:val="24"/>
        </w:rPr>
        <w:t>/</w:t>
      </w:r>
      <w:proofErr w:type="spellStart"/>
      <w:r>
        <w:rPr>
          <w:color w:val="000000" w:themeColor="text1"/>
          <w:sz w:val="24"/>
          <w:szCs w:val="24"/>
        </w:rPr>
        <w:t>d</w:t>
      </w:r>
      <w:del w:id="161" w:author="Sven" w:date="2018-04-17T13:07:00Z">
        <w:r w:rsidDel="003722D7">
          <w:rPr>
            <w:color w:val="000000" w:themeColor="text1"/>
            <w:sz w:val="24"/>
            <w:szCs w:val="24"/>
          </w:rPr>
          <w:delText>s</w:delText>
        </w:r>
      </w:del>
      <w:ins w:id="162" w:author="Sven" w:date="2018-04-17T13:07:00Z">
        <w:r w:rsidR="003722D7">
          <w:rPr>
            <w:color w:val="000000" w:themeColor="text1"/>
            <w:sz w:val="24"/>
            <w:szCs w:val="24"/>
          </w:rPr>
          <w:t>S</w:t>
        </w:r>
      </w:ins>
      <w:proofErr w:type="spellEnd"/>
      <w:r>
        <w:rPr>
          <w:color w:val="000000" w:themeColor="text1"/>
          <w:sz w:val="24"/>
          <w:szCs w:val="24"/>
        </w:rPr>
        <w:t xml:space="preserve"> compared to the autosomes. This paper </w:t>
      </w:r>
      <w:proofErr w:type="gramStart"/>
      <w:r>
        <w:rPr>
          <w:color w:val="000000" w:themeColor="text1"/>
          <w:sz w:val="24"/>
          <w:szCs w:val="24"/>
        </w:rPr>
        <w:t>established</w:t>
      </w:r>
      <w:proofErr w:type="gramEnd"/>
      <w:r>
        <w:rPr>
          <w:color w:val="000000" w:themeColor="text1"/>
          <w:sz w:val="24"/>
          <w:szCs w:val="24"/>
        </w:rPr>
        <w:t xml:space="preserve"> faster-Z in birds and has been the basis for many different publication</w:t>
      </w:r>
      <w:r w:rsidR="00EF2359">
        <w:rPr>
          <w:color w:val="000000" w:themeColor="text1"/>
          <w:sz w:val="24"/>
          <w:szCs w:val="24"/>
        </w:rPr>
        <w:t>s</w:t>
      </w:r>
      <w:r>
        <w:rPr>
          <w:color w:val="000000" w:themeColor="text1"/>
          <w:sz w:val="24"/>
          <w:szCs w:val="24"/>
        </w:rPr>
        <w:t xml:space="preserve"> regarding evolution of sex chromosome.</w:t>
      </w:r>
    </w:p>
    <w:p w14:paraId="268E8825" w14:textId="0B57620D" w:rsidR="00CD570F" w:rsidRPr="003D24E4" w:rsidRDefault="007F4B3E" w:rsidP="00FE010F">
      <w:pPr>
        <w:jc w:val="both"/>
        <w:rPr>
          <w:color w:val="000000" w:themeColor="text1"/>
          <w:sz w:val="24"/>
          <w:szCs w:val="24"/>
        </w:rPr>
      </w:pPr>
      <w:r>
        <w:rPr>
          <w:color w:val="000000" w:themeColor="text1"/>
          <w:sz w:val="24"/>
          <w:szCs w:val="24"/>
        </w:rPr>
        <w:t xml:space="preserve">The pairwise </w:t>
      </w:r>
      <w:del w:id="163" w:author="Sven" w:date="2018-04-17T13:07:00Z">
        <w:r w:rsidDel="003722D7">
          <w:rPr>
            <w:color w:val="000000" w:themeColor="text1"/>
            <w:sz w:val="24"/>
            <w:szCs w:val="24"/>
          </w:rPr>
          <w:delText>dn</w:delText>
        </w:r>
      </w:del>
      <w:proofErr w:type="spellStart"/>
      <w:ins w:id="164" w:author="Sven" w:date="2018-04-17T13:07:00Z">
        <w:r w:rsidR="003722D7">
          <w:rPr>
            <w:color w:val="000000" w:themeColor="text1"/>
            <w:sz w:val="24"/>
            <w:szCs w:val="24"/>
          </w:rPr>
          <w:t>dN</w:t>
        </w:r>
      </w:ins>
      <w:proofErr w:type="spellEnd"/>
      <w:r>
        <w:rPr>
          <w:color w:val="000000" w:themeColor="text1"/>
          <w:sz w:val="24"/>
          <w:szCs w:val="24"/>
        </w:rPr>
        <w:t>/</w:t>
      </w:r>
      <w:del w:id="165" w:author="Sven" w:date="2018-04-17T13:07:00Z">
        <w:r w:rsidDel="003722D7">
          <w:rPr>
            <w:color w:val="000000" w:themeColor="text1"/>
            <w:sz w:val="24"/>
            <w:szCs w:val="24"/>
          </w:rPr>
          <w:delText xml:space="preserve">ds </w:delText>
        </w:r>
      </w:del>
      <w:proofErr w:type="spellStart"/>
      <w:ins w:id="166" w:author="Sven" w:date="2018-04-17T13:07:00Z">
        <w:r w:rsidR="003722D7">
          <w:rPr>
            <w:color w:val="000000" w:themeColor="text1"/>
            <w:sz w:val="24"/>
            <w:szCs w:val="24"/>
          </w:rPr>
          <w:t>dS</w:t>
        </w:r>
        <w:proofErr w:type="spellEnd"/>
        <w:r w:rsidR="003722D7">
          <w:rPr>
            <w:color w:val="000000" w:themeColor="text1"/>
            <w:sz w:val="24"/>
            <w:szCs w:val="24"/>
          </w:rPr>
          <w:t xml:space="preserve"> </w:t>
        </w:r>
      </w:ins>
      <w:r>
        <w:rPr>
          <w:color w:val="000000" w:themeColor="text1"/>
          <w:sz w:val="24"/>
          <w:szCs w:val="24"/>
        </w:rPr>
        <w:t xml:space="preserve">calculation </w:t>
      </w:r>
      <w:commentRangeStart w:id="167"/>
      <w:r>
        <w:rPr>
          <w:color w:val="000000" w:themeColor="text1"/>
          <w:sz w:val="24"/>
          <w:szCs w:val="24"/>
        </w:rPr>
        <w:t xml:space="preserve">is a rudimentary option in </w:t>
      </w:r>
      <w:del w:id="168" w:author="Sven" w:date="2018-04-17T13:08:00Z">
        <w:r w:rsidDel="003722D7">
          <w:rPr>
            <w:color w:val="000000" w:themeColor="text1"/>
            <w:sz w:val="24"/>
            <w:szCs w:val="24"/>
          </w:rPr>
          <w:delText xml:space="preserve">the </w:delText>
        </w:r>
      </w:del>
      <w:r>
        <w:rPr>
          <w:color w:val="000000" w:themeColor="text1"/>
          <w:sz w:val="24"/>
          <w:szCs w:val="24"/>
        </w:rPr>
        <w:t xml:space="preserve">software that </w:t>
      </w:r>
      <w:commentRangeStart w:id="169"/>
      <w:r w:rsidR="00627380">
        <w:rPr>
          <w:color w:val="000000" w:themeColor="text1"/>
          <w:sz w:val="24"/>
          <w:szCs w:val="24"/>
        </w:rPr>
        <w:t>offer</w:t>
      </w:r>
      <w:ins w:id="170" w:author="Sven" w:date="2018-04-17T13:08:00Z">
        <w:r w:rsidR="003722D7">
          <w:rPr>
            <w:color w:val="000000" w:themeColor="text1"/>
            <w:sz w:val="24"/>
            <w:szCs w:val="24"/>
          </w:rPr>
          <w:t>s</w:t>
        </w:r>
      </w:ins>
      <w:del w:id="171" w:author="Sven" w:date="2018-04-17T13:08:00Z">
        <w:r w:rsidR="00627380" w:rsidDel="003722D7">
          <w:rPr>
            <w:color w:val="000000" w:themeColor="text1"/>
            <w:sz w:val="24"/>
            <w:szCs w:val="24"/>
          </w:rPr>
          <w:delText>ed</w:delText>
        </w:r>
      </w:del>
      <w:r>
        <w:rPr>
          <w:color w:val="000000" w:themeColor="text1"/>
          <w:sz w:val="24"/>
          <w:szCs w:val="24"/>
        </w:rPr>
        <w:t xml:space="preserve"> </w:t>
      </w:r>
      <w:commentRangeEnd w:id="167"/>
      <w:r w:rsidR="003722D7">
        <w:rPr>
          <w:rStyle w:val="CommentReference"/>
        </w:rPr>
        <w:commentReference w:id="167"/>
      </w:r>
      <w:commentRangeStart w:id="172"/>
      <w:del w:id="173" w:author="Sven" w:date="2018-04-17T13:08:00Z">
        <w:r w:rsidDel="003722D7">
          <w:rPr>
            <w:color w:val="000000" w:themeColor="text1"/>
            <w:sz w:val="24"/>
            <w:szCs w:val="24"/>
          </w:rPr>
          <w:delText xml:space="preserve">much </w:delText>
        </w:r>
      </w:del>
      <w:ins w:id="174" w:author="Sven" w:date="2018-04-17T13:08:00Z">
        <w:r w:rsidR="003722D7">
          <w:rPr>
            <w:color w:val="000000" w:themeColor="text1"/>
            <w:sz w:val="24"/>
            <w:szCs w:val="24"/>
          </w:rPr>
          <w:t>many</w:t>
        </w:r>
      </w:ins>
      <w:commentRangeEnd w:id="172"/>
      <w:ins w:id="175" w:author="Sven" w:date="2018-04-17T13:09:00Z">
        <w:r w:rsidR="003722D7">
          <w:rPr>
            <w:rStyle w:val="CommentReference"/>
          </w:rPr>
          <w:commentReference w:id="172"/>
        </w:r>
      </w:ins>
      <w:ins w:id="177" w:author="Sven" w:date="2018-04-17T13:08:00Z">
        <w:r w:rsidR="003722D7">
          <w:rPr>
            <w:color w:val="000000" w:themeColor="text1"/>
            <w:sz w:val="24"/>
            <w:szCs w:val="24"/>
          </w:rPr>
          <w:t xml:space="preserve"> </w:t>
        </w:r>
      </w:ins>
      <w:r>
        <w:rPr>
          <w:color w:val="000000" w:themeColor="text1"/>
          <w:sz w:val="24"/>
          <w:szCs w:val="24"/>
        </w:rPr>
        <w:t>advanced and complex analys</w:t>
      </w:r>
      <w:del w:id="178" w:author="Sven" w:date="2018-04-17T13:10:00Z">
        <w:r w:rsidDel="003722D7">
          <w:rPr>
            <w:color w:val="000000" w:themeColor="text1"/>
            <w:sz w:val="24"/>
            <w:szCs w:val="24"/>
          </w:rPr>
          <w:delText>e</w:delText>
        </w:r>
      </w:del>
      <w:ins w:id="179" w:author="Sven" w:date="2018-04-17T13:10:00Z">
        <w:r w:rsidR="003722D7">
          <w:rPr>
            <w:color w:val="000000" w:themeColor="text1"/>
            <w:sz w:val="24"/>
            <w:szCs w:val="24"/>
          </w:rPr>
          <w:t>i</w:t>
        </w:r>
      </w:ins>
      <w:r>
        <w:rPr>
          <w:color w:val="000000" w:themeColor="text1"/>
          <w:sz w:val="24"/>
          <w:szCs w:val="24"/>
        </w:rPr>
        <w:t>s</w:t>
      </w:r>
      <w:ins w:id="180" w:author="Sven" w:date="2018-04-17T13:10:00Z">
        <w:r w:rsidR="003722D7">
          <w:rPr>
            <w:color w:val="000000" w:themeColor="text1"/>
            <w:sz w:val="24"/>
            <w:szCs w:val="24"/>
          </w:rPr>
          <w:t xml:space="preserve"> options</w:t>
        </w:r>
        <w:commentRangeEnd w:id="169"/>
        <w:r w:rsidR="003722D7">
          <w:rPr>
            <w:rStyle w:val="CommentReference"/>
          </w:rPr>
          <w:commentReference w:id="169"/>
        </w:r>
      </w:ins>
      <w:r>
        <w:rPr>
          <w:color w:val="000000" w:themeColor="text1"/>
          <w:sz w:val="24"/>
          <w:szCs w:val="24"/>
        </w:rPr>
        <w:t xml:space="preserve">. For my project I will be investigating this same phenomenon </w:t>
      </w:r>
      <w:del w:id="182" w:author="Sven" w:date="2018-04-17T13:11:00Z">
        <w:r w:rsidDel="003722D7">
          <w:rPr>
            <w:color w:val="000000" w:themeColor="text1"/>
            <w:sz w:val="24"/>
            <w:szCs w:val="24"/>
          </w:rPr>
          <w:delText xml:space="preserve">using </w:delText>
        </w:r>
      </w:del>
      <w:ins w:id="183" w:author="Sven" w:date="2018-04-17T13:11:00Z">
        <w:r w:rsidR="003722D7">
          <w:rPr>
            <w:color w:val="000000" w:themeColor="text1"/>
            <w:sz w:val="24"/>
            <w:szCs w:val="24"/>
          </w:rPr>
          <w:t xml:space="preserve">in </w:t>
        </w:r>
      </w:ins>
      <w:r>
        <w:rPr>
          <w:color w:val="000000" w:themeColor="text1"/>
          <w:sz w:val="24"/>
          <w:szCs w:val="24"/>
        </w:rPr>
        <w:t xml:space="preserve">PAML employing the more advanced </w:t>
      </w:r>
      <w:ins w:id="184" w:author="Sven" w:date="2018-04-17T13:11:00Z">
        <w:r w:rsidR="003722D7">
          <w:rPr>
            <w:color w:val="000000" w:themeColor="text1"/>
            <w:sz w:val="24"/>
            <w:szCs w:val="24"/>
          </w:rPr>
          <w:t xml:space="preserve">maximum likelihood </w:t>
        </w:r>
      </w:ins>
      <w:r>
        <w:rPr>
          <w:color w:val="000000" w:themeColor="text1"/>
          <w:sz w:val="24"/>
          <w:szCs w:val="24"/>
        </w:rPr>
        <w:t xml:space="preserve">method of calculation </w:t>
      </w:r>
      <w:ins w:id="185" w:author="Sven" w:date="2018-04-17T13:12:00Z">
        <w:r w:rsidR="003722D7">
          <w:rPr>
            <w:color w:val="000000" w:themeColor="text1"/>
            <w:sz w:val="24"/>
            <w:szCs w:val="24"/>
          </w:rPr>
          <w:t xml:space="preserve">of </w:t>
        </w:r>
      </w:ins>
      <w:r>
        <w:rPr>
          <w:color w:val="000000" w:themeColor="text1"/>
          <w:sz w:val="24"/>
          <w:szCs w:val="24"/>
        </w:rPr>
        <w:t>omega</w:t>
      </w:r>
      <w:del w:id="186" w:author="Sven" w:date="2018-04-17T13:11:00Z">
        <w:r w:rsidDel="003722D7">
          <w:rPr>
            <w:color w:val="000000" w:themeColor="text1"/>
            <w:sz w:val="24"/>
            <w:szCs w:val="24"/>
          </w:rPr>
          <w:delText xml:space="preserve"> using maximum likelihood</w:delText>
        </w:r>
      </w:del>
      <w:r>
        <w:rPr>
          <w:color w:val="000000" w:themeColor="text1"/>
          <w:sz w:val="24"/>
          <w:szCs w:val="24"/>
        </w:rPr>
        <w:t>. Th</w:t>
      </w:r>
      <w:del w:id="187" w:author="Sven" w:date="2018-04-17T13:12:00Z">
        <w:r w:rsidDel="003722D7">
          <w:rPr>
            <w:color w:val="000000" w:themeColor="text1"/>
            <w:sz w:val="24"/>
            <w:szCs w:val="24"/>
          </w:rPr>
          <w:delText>e</w:delText>
        </w:r>
      </w:del>
      <w:ins w:id="188" w:author="Sven" w:date="2018-04-17T13:12:00Z">
        <w:r w:rsidR="003722D7">
          <w:rPr>
            <w:color w:val="000000" w:themeColor="text1"/>
            <w:sz w:val="24"/>
            <w:szCs w:val="24"/>
          </w:rPr>
          <w:t>is</w:t>
        </w:r>
      </w:ins>
      <w:r>
        <w:rPr>
          <w:color w:val="000000" w:themeColor="text1"/>
          <w:sz w:val="24"/>
          <w:szCs w:val="24"/>
        </w:rPr>
        <w:t xml:space="preserve"> advancement in newer versions of PAML allows us to use different </w:t>
      </w:r>
      <w:r w:rsidR="00627380">
        <w:rPr>
          <w:color w:val="000000" w:themeColor="text1"/>
          <w:sz w:val="24"/>
          <w:szCs w:val="24"/>
        </w:rPr>
        <w:t>branch models</w:t>
      </w:r>
      <w:r>
        <w:rPr>
          <w:color w:val="000000" w:themeColor="text1"/>
          <w:sz w:val="24"/>
          <w:szCs w:val="24"/>
        </w:rPr>
        <w:t xml:space="preserve"> according to different hypothes</w:t>
      </w:r>
      <w:ins w:id="189" w:author="Sven" w:date="2018-04-17T13:13:00Z">
        <w:r w:rsidR="003722D7">
          <w:rPr>
            <w:color w:val="000000" w:themeColor="text1"/>
            <w:sz w:val="24"/>
            <w:szCs w:val="24"/>
          </w:rPr>
          <w:t>e</w:t>
        </w:r>
      </w:ins>
      <w:del w:id="190" w:author="Sven" w:date="2018-04-17T13:13:00Z">
        <w:r w:rsidDel="003722D7">
          <w:rPr>
            <w:color w:val="000000" w:themeColor="text1"/>
            <w:sz w:val="24"/>
            <w:szCs w:val="24"/>
          </w:rPr>
          <w:delText>i</w:delText>
        </w:r>
      </w:del>
      <w:r>
        <w:rPr>
          <w:color w:val="000000" w:themeColor="text1"/>
          <w:sz w:val="24"/>
          <w:szCs w:val="24"/>
        </w:rPr>
        <w:t>s. The TGA and GGA genome</w:t>
      </w:r>
      <w:ins w:id="191" w:author="Sven" w:date="2018-04-17T13:13:00Z">
        <w:r w:rsidR="003722D7">
          <w:rPr>
            <w:color w:val="000000" w:themeColor="text1"/>
            <w:sz w:val="24"/>
            <w:szCs w:val="24"/>
          </w:rPr>
          <w:t>s</w:t>
        </w:r>
      </w:ins>
      <w:r>
        <w:rPr>
          <w:color w:val="000000" w:themeColor="text1"/>
          <w:sz w:val="24"/>
          <w:szCs w:val="24"/>
        </w:rPr>
        <w:t xml:space="preserve"> from NCBI are improved compared to what </w:t>
      </w:r>
      <w:del w:id="192" w:author="Sven" w:date="2018-04-17T13:13:00Z">
        <w:r w:rsidDel="003722D7">
          <w:rPr>
            <w:color w:val="000000" w:themeColor="text1"/>
            <w:sz w:val="24"/>
            <w:szCs w:val="24"/>
          </w:rPr>
          <w:delText>it was</w:delText>
        </w:r>
      </w:del>
      <w:ins w:id="193" w:author="Sven" w:date="2018-04-17T13:13:00Z">
        <w:r w:rsidR="003722D7">
          <w:rPr>
            <w:color w:val="000000" w:themeColor="text1"/>
            <w:sz w:val="24"/>
            <w:szCs w:val="24"/>
          </w:rPr>
          <w:t>they were</w:t>
        </w:r>
      </w:ins>
      <w:r>
        <w:rPr>
          <w:color w:val="000000" w:themeColor="text1"/>
          <w:sz w:val="24"/>
          <w:szCs w:val="24"/>
        </w:rPr>
        <w:t xml:space="preserve"> in 2007. </w:t>
      </w:r>
      <w:r w:rsidR="00627380">
        <w:rPr>
          <w:color w:val="000000" w:themeColor="text1"/>
          <w:sz w:val="24"/>
          <w:szCs w:val="24"/>
        </w:rPr>
        <w:t>Additionally</w:t>
      </w:r>
      <w:r>
        <w:rPr>
          <w:color w:val="000000" w:themeColor="text1"/>
          <w:sz w:val="24"/>
          <w:szCs w:val="24"/>
        </w:rPr>
        <w:t xml:space="preserve">, I will include a </w:t>
      </w:r>
      <w:ins w:id="194" w:author="Sven" w:date="2018-04-17T13:13:00Z">
        <w:r w:rsidR="003722D7">
          <w:rPr>
            <w:color w:val="000000" w:themeColor="text1"/>
            <w:sz w:val="24"/>
            <w:szCs w:val="24"/>
          </w:rPr>
          <w:t>temperature dependent sex determination (</w:t>
        </w:r>
      </w:ins>
      <w:r>
        <w:rPr>
          <w:color w:val="000000" w:themeColor="text1"/>
          <w:sz w:val="24"/>
          <w:szCs w:val="24"/>
        </w:rPr>
        <w:t>TSD</w:t>
      </w:r>
      <w:ins w:id="195" w:author="Sven" w:date="2018-04-17T13:13:00Z">
        <w:r w:rsidR="003722D7">
          <w:rPr>
            <w:color w:val="000000" w:themeColor="text1"/>
            <w:sz w:val="24"/>
            <w:szCs w:val="24"/>
          </w:rPr>
          <w:t>)</w:t>
        </w:r>
      </w:ins>
      <w:r>
        <w:rPr>
          <w:color w:val="000000" w:themeColor="text1"/>
          <w:sz w:val="24"/>
          <w:szCs w:val="24"/>
        </w:rPr>
        <w:t xml:space="preserve"> control for the analysis. TSD </w:t>
      </w:r>
      <w:del w:id="196" w:author="Sven" w:date="2018-04-17T13:13:00Z">
        <w:r w:rsidDel="003722D7">
          <w:rPr>
            <w:color w:val="000000" w:themeColor="text1"/>
            <w:sz w:val="24"/>
            <w:szCs w:val="24"/>
          </w:rPr>
          <w:delText xml:space="preserve">or temperature dependent sex determination </w:delText>
        </w:r>
      </w:del>
      <w:r>
        <w:rPr>
          <w:color w:val="000000" w:themeColor="text1"/>
          <w:sz w:val="24"/>
          <w:szCs w:val="24"/>
        </w:rPr>
        <w:t>species are organism</w:t>
      </w:r>
      <w:ins w:id="197" w:author="Sven" w:date="2018-04-17T13:13:00Z">
        <w:r w:rsidR="003722D7">
          <w:rPr>
            <w:color w:val="000000" w:themeColor="text1"/>
            <w:sz w:val="24"/>
            <w:szCs w:val="24"/>
          </w:rPr>
          <w:t>s</w:t>
        </w:r>
      </w:ins>
      <w:r>
        <w:rPr>
          <w:color w:val="000000" w:themeColor="text1"/>
          <w:sz w:val="24"/>
          <w:szCs w:val="24"/>
        </w:rPr>
        <w:t xml:space="preserve"> whose sex determination do</w:t>
      </w:r>
      <w:ins w:id="198" w:author="Sven" w:date="2018-04-17T13:13:00Z">
        <w:r w:rsidR="003722D7">
          <w:rPr>
            <w:color w:val="000000" w:themeColor="text1"/>
            <w:sz w:val="24"/>
            <w:szCs w:val="24"/>
          </w:rPr>
          <w:t>es</w:t>
        </w:r>
      </w:ins>
      <w:r>
        <w:rPr>
          <w:color w:val="000000" w:themeColor="text1"/>
          <w:sz w:val="24"/>
          <w:szCs w:val="24"/>
        </w:rPr>
        <w:t xml:space="preserve"> not depend on sex chromosome. The sex of the offspring is determined by the temperature of the nest in species like </w:t>
      </w:r>
      <w:commentRangeStart w:id="199"/>
      <w:r>
        <w:rPr>
          <w:color w:val="000000" w:themeColor="text1"/>
          <w:sz w:val="24"/>
          <w:szCs w:val="24"/>
        </w:rPr>
        <w:t xml:space="preserve">some turtles, alligator, crocodiles, lizards </w:t>
      </w:r>
      <w:commentRangeEnd w:id="199"/>
      <w:r w:rsidR="003722D7">
        <w:rPr>
          <w:rStyle w:val="CommentReference"/>
        </w:rPr>
        <w:commentReference w:id="199"/>
      </w:r>
      <w:r>
        <w:rPr>
          <w:color w:val="000000" w:themeColor="text1"/>
          <w:sz w:val="24"/>
          <w:szCs w:val="24"/>
        </w:rPr>
        <w:t xml:space="preserve">etc. </w:t>
      </w:r>
      <w:commentRangeStart w:id="200"/>
      <w:r w:rsidR="00CD570F">
        <w:rPr>
          <w:color w:val="000000" w:themeColor="text1"/>
          <w:sz w:val="24"/>
          <w:szCs w:val="24"/>
        </w:rPr>
        <w:t>These species lack sex chromosome</w:t>
      </w:r>
      <w:ins w:id="201" w:author="Sven" w:date="2018-04-17T13:16:00Z">
        <w:r w:rsidR="00CE4661">
          <w:rPr>
            <w:color w:val="000000" w:themeColor="text1"/>
            <w:sz w:val="24"/>
            <w:szCs w:val="24"/>
          </w:rPr>
          <w:t>s</w:t>
        </w:r>
      </w:ins>
      <w:r w:rsidR="00CD570F">
        <w:rPr>
          <w:color w:val="000000" w:themeColor="text1"/>
          <w:sz w:val="24"/>
          <w:szCs w:val="24"/>
        </w:rPr>
        <w:t xml:space="preserve"> and thus all the genes present in their genome are in autosomal condition. This will offer a good </w:t>
      </w:r>
      <w:r w:rsidR="00FE010F">
        <w:rPr>
          <w:color w:val="000000" w:themeColor="text1"/>
          <w:sz w:val="24"/>
          <w:szCs w:val="24"/>
        </w:rPr>
        <w:t>contrast.</w:t>
      </w:r>
      <w:commentRangeEnd w:id="200"/>
      <w:r w:rsidR="00CE4661">
        <w:rPr>
          <w:rStyle w:val="CommentReference"/>
        </w:rPr>
        <w:commentReference w:id="200"/>
      </w:r>
      <w:r w:rsidR="00FE010F">
        <w:rPr>
          <w:color w:val="000000" w:themeColor="text1"/>
          <w:sz w:val="24"/>
          <w:szCs w:val="24"/>
        </w:rPr>
        <w:t xml:space="preserve"> I</w:t>
      </w:r>
      <w:r>
        <w:rPr>
          <w:color w:val="000000" w:themeColor="text1"/>
          <w:sz w:val="24"/>
          <w:szCs w:val="24"/>
        </w:rPr>
        <w:t xml:space="preserve"> will be using two </w:t>
      </w:r>
      <w:ins w:id="202" w:author="Sven" w:date="2018-04-17T13:17:00Z">
        <w:r w:rsidR="00CE4661">
          <w:rPr>
            <w:color w:val="000000" w:themeColor="text1"/>
            <w:sz w:val="24"/>
            <w:szCs w:val="24"/>
          </w:rPr>
          <w:t xml:space="preserve">crocodilian </w:t>
        </w:r>
      </w:ins>
      <w:r>
        <w:rPr>
          <w:color w:val="000000" w:themeColor="text1"/>
          <w:sz w:val="24"/>
          <w:szCs w:val="24"/>
        </w:rPr>
        <w:t xml:space="preserve">TSD species with similar </w:t>
      </w:r>
      <w:r w:rsidR="00CD570F">
        <w:rPr>
          <w:color w:val="000000" w:themeColor="text1"/>
          <w:sz w:val="24"/>
          <w:szCs w:val="24"/>
        </w:rPr>
        <w:t>divergence time as TGU and GGA</w:t>
      </w:r>
      <w:ins w:id="203" w:author="Sven" w:date="2018-04-17T13:17:00Z">
        <w:r w:rsidR="00CE4661">
          <w:rPr>
            <w:color w:val="000000" w:themeColor="text1"/>
            <w:sz w:val="24"/>
            <w:szCs w:val="24"/>
          </w:rPr>
          <w:t>,</w:t>
        </w:r>
      </w:ins>
      <w:r w:rsidR="00CD570F">
        <w:rPr>
          <w:color w:val="000000" w:themeColor="text1"/>
          <w:sz w:val="24"/>
          <w:szCs w:val="24"/>
        </w:rPr>
        <w:t xml:space="preserve"> </w:t>
      </w:r>
      <w:del w:id="204" w:author="Sven" w:date="2018-04-17T13:17:00Z">
        <w:r w:rsidR="00CD570F" w:rsidRPr="00CE4661" w:rsidDel="00CE4661">
          <w:rPr>
            <w:i/>
            <w:color w:val="000000" w:themeColor="text1"/>
            <w:sz w:val="24"/>
            <w:szCs w:val="24"/>
            <w:rPrChange w:id="205" w:author="Sven" w:date="2018-04-17T13:17:00Z">
              <w:rPr>
                <w:color w:val="000000" w:themeColor="text1"/>
                <w:sz w:val="24"/>
                <w:szCs w:val="24"/>
              </w:rPr>
            </w:rPrChange>
          </w:rPr>
          <w:delText xml:space="preserve">such as two Crocodilian species like </w:delText>
        </w:r>
      </w:del>
      <w:r w:rsidR="00627380" w:rsidRPr="00CE4661">
        <w:rPr>
          <w:i/>
          <w:color w:val="000000" w:themeColor="text1"/>
          <w:sz w:val="24"/>
          <w:szCs w:val="24"/>
          <w:rPrChange w:id="206" w:author="Sven" w:date="2018-04-17T13:17:00Z">
            <w:rPr>
              <w:color w:val="000000" w:themeColor="text1"/>
              <w:sz w:val="24"/>
              <w:szCs w:val="24"/>
            </w:rPr>
          </w:rPrChange>
        </w:rPr>
        <w:t>Alligator</w:t>
      </w:r>
      <w:r w:rsidR="00CD570F" w:rsidRPr="00CE4661">
        <w:rPr>
          <w:i/>
          <w:color w:val="000000" w:themeColor="text1"/>
          <w:sz w:val="24"/>
          <w:szCs w:val="24"/>
          <w:rPrChange w:id="207" w:author="Sven" w:date="2018-04-17T13:17:00Z">
            <w:rPr>
              <w:color w:val="000000" w:themeColor="text1"/>
              <w:sz w:val="24"/>
              <w:szCs w:val="24"/>
            </w:rPr>
          </w:rPrChange>
        </w:rPr>
        <w:t xml:space="preserve"> senensis</w:t>
      </w:r>
      <w:r w:rsidR="00CD570F">
        <w:rPr>
          <w:color w:val="000000" w:themeColor="text1"/>
          <w:sz w:val="24"/>
          <w:szCs w:val="24"/>
        </w:rPr>
        <w:t xml:space="preserve"> and </w:t>
      </w:r>
      <w:r w:rsidR="00CD570F" w:rsidRPr="00CE4661">
        <w:rPr>
          <w:i/>
          <w:color w:val="000000" w:themeColor="text1"/>
          <w:sz w:val="24"/>
          <w:szCs w:val="24"/>
          <w:rPrChange w:id="208" w:author="Sven" w:date="2018-04-17T13:17:00Z">
            <w:rPr>
              <w:color w:val="000000" w:themeColor="text1"/>
              <w:sz w:val="24"/>
              <w:szCs w:val="24"/>
            </w:rPr>
          </w:rPrChange>
        </w:rPr>
        <w:t>Gavialis gangeticus</w:t>
      </w:r>
      <w:r w:rsidR="00CD570F">
        <w:rPr>
          <w:color w:val="000000" w:themeColor="text1"/>
          <w:sz w:val="24"/>
          <w:szCs w:val="24"/>
        </w:rPr>
        <w:t>. They lack sex chromosome and could be valuable as controls in the analyses. All of these species have genome</w:t>
      </w:r>
      <w:ins w:id="209" w:author="Sven" w:date="2018-04-17T13:17:00Z">
        <w:r w:rsidR="00CE4661">
          <w:rPr>
            <w:color w:val="000000" w:themeColor="text1"/>
            <w:sz w:val="24"/>
            <w:szCs w:val="24"/>
          </w:rPr>
          <w:t>s</w:t>
        </w:r>
      </w:ins>
      <w:r w:rsidR="00CD570F">
        <w:rPr>
          <w:color w:val="000000" w:themeColor="text1"/>
          <w:sz w:val="24"/>
          <w:szCs w:val="24"/>
        </w:rPr>
        <w:t xml:space="preserve"> available in NCBI.</w:t>
      </w:r>
    </w:p>
    <w:p w14:paraId="08FCC1B6" w14:textId="63192160" w:rsidR="002E11B0" w:rsidRDefault="00543F2C" w:rsidP="00D9309C">
      <w:pPr>
        <w:jc w:val="center"/>
        <w:rPr>
          <w:color w:val="000000" w:themeColor="text1"/>
          <w:sz w:val="24"/>
          <w:szCs w:val="24"/>
        </w:rPr>
      </w:pPr>
      <w:r w:rsidRPr="00543F2C">
        <w:rPr>
          <w:noProof/>
          <w:color w:val="000000" w:themeColor="text1"/>
          <w:sz w:val="24"/>
          <w:szCs w:val="24"/>
        </w:rPr>
        <w:lastRenderedPageBreak/>
        <w:drawing>
          <wp:inline distT="0" distB="0" distL="0" distR="0" wp14:anchorId="17137A88" wp14:editId="6A150E8F">
            <wp:extent cx="448564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7363" cy="4077300"/>
                    </a:xfrm>
                    <a:prstGeom prst="rect">
                      <a:avLst/>
                    </a:prstGeom>
                    <a:noFill/>
                    <a:ln>
                      <a:noFill/>
                    </a:ln>
                  </pic:spPr>
                </pic:pic>
              </a:graphicData>
            </a:graphic>
          </wp:inline>
        </w:drawing>
      </w:r>
    </w:p>
    <w:p w14:paraId="52B5A189" w14:textId="2D426A5E" w:rsidR="00EF7660" w:rsidRPr="00627380" w:rsidRDefault="00EF7660">
      <w:pPr>
        <w:rPr>
          <w:b/>
          <w:color w:val="000000" w:themeColor="text1"/>
          <w:sz w:val="24"/>
          <w:szCs w:val="24"/>
        </w:rPr>
      </w:pPr>
      <w:r w:rsidRPr="00627380">
        <w:rPr>
          <w:b/>
          <w:color w:val="000000" w:themeColor="text1"/>
          <w:sz w:val="24"/>
          <w:szCs w:val="24"/>
        </w:rPr>
        <w:t xml:space="preserve">Method </w:t>
      </w:r>
    </w:p>
    <w:p w14:paraId="75B6FF6F" w14:textId="06DDB09F" w:rsidR="004012AB" w:rsidRDefault="00EF7660" w:rsidP="00627380">
      <w:pPr>
        <w:jc w:val="both"/>
        <w:rPr>
          <w:color w:val="000000" w:themeColor="text1"/>
          <w:sz w:val="24"/>
          <w:szCs w:val="24"/>
        </w:rPr>
      </w:pPr>
      <w:commentRangeStart w:id="210"/>
      <w:r>
        <w:rPr>
          <w:color w:val="000000" w:themeColor="text1"/>
          <w:sz w:val="24"/>
          <w:szCs w:val="24"/>
        </w:rPr>
        <w:t xml:space="preserve">We collected </w:t>
      </w:r>
      <w:commentRangeStart w:id="211"/>
      <w:r>
        <w:rPr>
          <w:color w:val="000000" w:themeColor="text1"/>
          <w:sz w:val="24"/>
          <w:szCs w:val="24"/>
        </w:rPr>
        <w:t>CDSs</w:t>
      </w:r>
      <w:commentRangeEnd w:id="211"/>
      <w:r w:rsidR="00CE4661">
        <w:rPr>
          <w:rStyle w:val="CommentReference"/>
        </w:rPr>
        <w:commentReference w:id="211"/>
      </w:r>
      <w:r>
        <w:rPr>
          <w:color w:val="000000" w:themeColor="text1"/>
          <w:sz w:val="24"/>
          <w:szCs w:val="24"/>
        </w:rPr>
        <w:t xml:space="preserve"> from the genome of </w:t>
      </w:r>
      <w:del w:id="212" w:author="Sven" w:date="2018-04-17T13:18:00Z">
        <w:r w:rsidDel="00CE4661">
          <w:rPr>
            <w:color w:val="000000" w:themeColor="text1"/>
            <w:sz w:val="24"/>
            <w:szCs w:val="24"/>
          </w:rPr>
          <w:delText>Zebrafinch</w:delText>
        </w:r>
      </w:del>
      <w:proofErr w:type="spellStart"/>
      <w:ins w:id="213" w:author="Sven" w:date="2018-04-17T13:18:00Z">
        <w:r w:rsidR="00CE4661">
          <w:rPr>
            <w:color w:val="000000" w:themeColor="text1"/>
            <w:sz w:val="24"/>
            <w:szCs w:val="24"/>
          </w:rPr>
          <w:t>zebrafinch</w:t>
        </w:r>
      </w:ins>
      <w:proofErr w:type="spellEnd"/>
      <w:r>
        <w:rPr>
          <w:color w:val="000000" w:themeColor="text1"/>
          <w:sz w:val="24"/>
          <w:szCs w:val="24"/>
        </w:rPr>
        <w:t xml:space="preserve">, </w:t>
      </w:r>
      <w:del w:id="214" w:author="Sven" w:date="2018-04-17T13:18:00Z">
        <w:r w:rsidDel="00CE4661">
          <w:rPr>
            <w:color w:val="000000" w:themeColor="text1"/>
            <w:sz w:val="24"/>
            <w:szCs w:val="24"/>
          </w:rPr>
          <w:delText>Chicken</w:delText>
        </w:r>
      </w:del>
      <w:ins w:id="215" w:author="Sven" w:date="2018-04-17T13:18:00Z">
        <w:r w:rsidR="00CE4661">
          <w:rPr>
            <w:color w:val="000000" w:themeColor="text1"/>
            <w:sz w:val="24"/>
            <w:szCs w:val="24"/>
          </w:rPr>
          <w:t>chicken</w:t>
        </w:r>
      </w:ins>
      <w:r>
        <w:rPr>
          <w:color w:val="000000" w:themeColor="text1"/>
          <w:sz w:val="24"/>
          <w:szCs w:val="24"/>
        </w:rPr>
        <w:t xml:space="preserve">, </w:t>
      </w:r>
      <w:commentRangeStart w:id="216"/>
      <w:del w:id="217" w:author="Sven" w:date="2018-04-17T13:18:00Z">
        <w:r w:rsidDel="00CE4661">
          <w:rPr>
            <w:color w:val="000000" w:themeColor="text1"/>
            <w:sz w:val="24"/>
            <w:szCs w:val="24"/>
          </w:rPr>
          <w:delText xml:space="preserve">American </w:delText>
        </w:r>
      </w:del>
      <w:ins w:id="218" w:author="Sven" w:date="2018-04-17T13:18:00Z">
        <w:r w:rsidR="00CE4661">
          <w:rPr>
            <w:color w:val="000000" w:themeColor="text1"/>
            <w:sz w:val="24"/>
            <w:szCs w:val="24"/>
          </w:rPr>
          <w:t xml:space="preserve">Chinese </w:t>
        </w:r>
      </w:ins>
      <w:del w:id="219" w:author="Sven" w:date="2018-04-17T13:18:00Z">
        <w:r w:rsidDel="00CE4661">
          <w:rPr>
            <w:color w:val="000000" w:themeColor="text1"/>
            <w:sz w:val="24"/>
            <w:szCs w:val="24"/>
          </w:rPr>
          <w:delText xml:space="preserve">Alligator </w:delText>
        </w:r>
      </w:del>
      <w:ins w:id="220" w:author="Sven" w:date="2018-04-17T13:18:00Z">
        <w:r w:rsidR="00CE4661">
          <w:rPr>
            <w:color w:val="000000" w:themeColor="text1"/>
            <w:sz w:val="24"/>
            <w:szCs w:val="24"/>
          </w:rPr>
          <w:t xml:space="preserve">alligator </w:t>
        </w:r>
        <w:commentRangeEnd w:id="216"/>
        <w:r w:rsidR="00CE4661">
          <w:rPr>
            <w:rStyle w:val="CommentReference"/>
          </w:rPr>
          <w:commentReference w:id="216"/>
        </w:r>
      </w:ins>
      <w:r>
        <w:rPr>
          <w:color w:val="000000" w:themeColor="text1"/>
          <w:sz w:val="24"/>
          <w:szCs w:val="24"/>
        </w:rPr>
        <w:t xml:space="preserve">and </w:t>
      </w:r>
      <w:del w:id="222" w:author="Sven" w:date="2018-04-17T13:19:00Z">
        <w:r w:rsidDel="00CE4661">
          <w:rPr>
            <w:color w:val="000000" w:themeColor="text1"/>
            <w:sz w:val="24"/>
            <w:szCs w:val="24"/>
          </w:rPr>
          <w:delText xml:space="preserve">Gharial </w:delText>
        </w:r>
      </w:del>
      <w:proofErr w:type="spellStart"/>
      <w:ins w:id="223" w:author="Sven" w:date="2018-04-17T13:19:00Z">
        <w:r w:rsidR="00CE4661">
          <w:rPr>
            <w:color w:val="000000" w:themeColor="text1"/>
            <w:sz w:val="24"/>
            <w:szCs w:val="24"/>
          </w:rPr>
          <w:t>gharial</w:t>
        </w:r>
        <w:proofErr w:type="spellEnd"/>
        <w:r w:rsidR="00CE4661">
          <w:rPr>
            <w:color w:val="000000" w:themeColor="text1"/>
            <w:sz w:val="24"/>
            <w:szCs w:val="24"/>
          </w:rPr>
          <w:t xml:space="preserve"> </w:t>
        </w:r>
      </w:ins>
      <w:r>
        <w:rPr>
          <w:color w:val="000000" w:themeColor="text1"/>
          <w:sz w:val="24"/>
          <w:szCs w:val="24"/>
        </w:rPr>
        <w:t xml:space="preserve">from NCBI. </w:t>
      </w:r>
      <w:r w:rsidRPr="0019145E">
        <w:rPr>
          <w:strike/>
          <w:color w:val="000000" w:themeColor="text1"/>
          <w:sz w:val="24"/>
          <w:szCs w:val="24"/>
          <w:rPrChange w:id="224" w:author="Sven" w:date="2018-04-17T13:27:00Z">
            <w:rPr>
              <w:color w:val="000000" w:themeColor="text1"/>
              <w:sz w:val="24"/>
              <w:szCs w:val="24"/>
            </w:rPr>
          </w:rPrChange>
        </w:rPr>
        <w:t xml:space="preserve">We </w:t>
      </w:r>
      <w:commentRangeStart w:id="225"/>
      <w:r w:rsidRPr="0019145E">
        <w:rPr>
          <w:strike/>
          <w:color w:val="000000" w:themeColor="text1"/>
          <w:sz w:val="24"/>
          <w:szCs w:val="24"/>
          <w:rPrChange w:id="226" w:author="Sven" w:date="2018-04-17T13:27:00Z">
            <w:rPr>
              <w:color w:val="000000" w:themeColor="text1"/>
              <w:sz w:val="24"/>
              <w:szCs w:val="24"/>
            </w:rPr>
          </w:rPrChange>
        </w:rPr>
        <w:t xml:space="preserve">used CDS of </w:t>
      </w:r>
      <w:del w:id="227" w:author="Sven" w:date="2018-04-17T13:20:00Z">
        <w:r w:rsidRPr="0019145E" w:rsidDel="00CE4661">
          <w:rPr>
            <w:strike/>
            <w:color w:val="000000" w:themeColor="text1"/>
            <w:sz w:val="24"/>
            <w:szCs w:val="24"/>
            <w:rPrChange w:id="228" w:author="Sven" w:date="2018-04-17T13:27:00Z">
              <w:rPr>
                <w:color w:val="000000" w:themeColor="text1"/>
                <w:sz w:val="24"/>
                <w:szCs w:val="24"/>
              </w:rPr>
            </w:rPrChange>
          </w:rPr>
          <w:delText xml:space="preserve">Chicken </w:delText>
        </w:r>
      </w:del>
      <w:ins w:id="229" w:author="Sven" w:date="2018-04-17T13:20:00Z">
        <w:r w:rsidR="00CE4661" w:rsidRPr="0019145E">
          <w:rPr>
            <w:strike/>
            <w:color w:val="000000" w:themeColor="text1"/>
            <w:sz w:val="24"/>
            <w:szCs w:val="24"/>
            <w:rPrChange w:id="230" w:author="Sven" w:date="2018-04-17T13:27:00Z">
              <w:rPr>
                <w:color w:val="000000" w:themeColor="text1"/>
                <w:sz w:val="24"/>
                <w:szCs w:val="24"/>
              </w:rPr>
            </w:rPrChange>
          </w:rPr>
          <w:t xml:space="preserve">chicken </w:t>
        </w:r>
      </w:ins>
      <w:r w:rsidRPr="0019145E">
        <w:rPr>
          <w:strike/>
          <w:color w:val="000000" w:themeColor="text1"/>
          <w:sz w:val="24"/>
          <w:szCs w:val="24"/>
          <w:rPrChange w:id="231" w:author="Sven" w:date="2018-04-17T13:27:00Z">
            <w:rPr>
              <w:color w:val="000000" w:themeColor="text1"/>
              <w:sz w:val="24"/>
              <w:szCs w:val="24"/>
            </w:rPr>
          </w:rPrChange>
        </w:rPr>
        <w:t xml:space="preserve">Z chromosome and chromosome 1-10 against the other species </w:t>
      </w:r>
      <w:commentRangeEnd w:id="225"/>
      <w:r w:rsidR="00CE4661" w:rsidRPr="0019145E">
        <w:rPr>
          <w:rStyle w:val="CommentReference"/>
          <w:strike/>
          <w:rPrChange w:id="232" w:author="Sven" w:date="2018-04-17T13:27:00Z">
            <w:rPr>
              <w:rStyle w:val="CommentReference"/>
            </w:rPr>
          </w:rPrChange>
        </w:rPr>
        <w:commentReference w:id="225"/>
      </w:r>
      <w:r w:rsidRPr="0019145E">
        <w:rPr>
          <w:strike/>
          <w:color w:val="000000" w:themeColor="text1"/>
          <w:sz w:val="24"/>
          <w:szCs w:val="24"/>
          <w:rPrChange w:id="233" w:author="Sven" w:date="2018-04-17T13:27:00Z">
            <w:rPr>
              <w:color w:val="000000" w:themeColor="text1"/>
              <w:sz w:val="24"/>
              <w:szCs w:val="24"/>
            </w:rPr>
          </w:rPrChange>
        </w:rPr>
        <w:t>and used those to prepare Alignments in PRANK</w:t>
      </w:r>
      <w:r>
        <w:rPr>
          <w:color w:val="000000" w:themeColor="text1"/>
          <w:sz w:val="24"/>
          <w:szCs w:val="24"/>
        </w:rPr>
        <w:t xml:space="preserve">. </w:t>
      </w:r>
      <w:ins w:id="234" w:author="Sven" w:date="2018-04-17T13:24:00Z">
        <w:r w:rsidR="00CE4661">
          <w:rPr>
            <w:color w:val="000000" w:themeColor="text1"/>
            <w:sz w:val="24"/>
            <w:szCs w:val="24"/>
          </w:rPr>
          <w:t>We aligned the CDS regions of chicken</w:t>
        </w:r>
      </w:ins>
      <w:ins w:id="235" w:author="Sven" w:date="2018-04-17T13:25:00Z">
        <w:r w:rsidR="00CE4661">
          <w:rPr>
            <w:color w:val="000000" w:themeColor="text1"/>
            <w:sz w:val="24"/>
            <w:szCs w:val="24"/>
          </w:rPr>
          <w:t xml:space="preserve"> chromosomes Z and 1-10 against </w:t>
        </w:r>
        <w:r w:rsidR="0019145E">
          <w:rPr>
            <w:color w:val="000000" w:themeColor="text1"/>
            <w:sz w:val="24"/>
            <w:szCs w:val="24"/>
          </w:rPr>
          <w:t xml:space="preserve">the CDS regions of the other species’ </w:t>
        </w:r>
        <w:proofErr w:type="spellStart"/>
        <w:r w:rsidR="0019145E">
          <w:rPr>
            <w:color w:val="000000" w:themeColor="text1"/>
            <w:sz w:val="24"/>
            <w:szCs w:val="24"/>
          </w:rPr>
          <w:t>chromsomes</w:t>
        </w:r>
        <w:proofErr w:type="spellEnd"/>
        <w:r w:rsidR="0019145E">
          <w:rPr>
            <w:color w:val="000000" w:themeColor="text1"/>
            <w:sz w:val="24"/>
            <w:szCs w:val="24"/>
          </w:rPr>
          <w:t xml:space="preserve">, in PRANK. </w:t>
        </w:r>
      </w:ins>
      <w:r>
        <w:rPr>
          <w:color w:val="000000" w:themeColor="text1"/>
          <w:sz w:val="24"/>
          <w:szCs w:val="24"/>
        </w:rPr>
        <w:t xml:space="preserve">Each gene alignment was run through PAML individually with the free model to estimate the </w:t>
      </w:r>
      <w:proofErr w:type="spellStart"/>
      <w:proofErr w:type="gramStart"/>
      <w:r>
        <w:rPr>
          <w:color w:val="000000" w:themeColor="text1"/>
          <w:sz w:val="24"/>
          <w:szCs w:val="24"/>
        </w:rPr>
        <w:t>dN</w:t>
      </w:r>
      <w:proofErr w:type="spellEnd"/>
      <w:proofErr w:type="gramEnd"/>
      <w:r>
        <w:rPr>
          <w:color w:val="000000" w:themeColor="text1"/>
          <w:sz w:val="24"/>
          <w:szCs w:val="24"/>
        </w:rPr>
        <w:t xml:space="preserve">, </w:t>
      </w:r>
      <w:proofErr w:type="spellStart"/>
      <w:r>
        <w:rPr>
          <w:color w:val="000000" w:themeColor="text1"/>
          <w:sz w:val="24"/>
          <w:szCs w:val="24"/>
        </w:rPr>
        <w:t>dS</w:t>
      </w:r>
      <w:proofErr w:type="spellEnd"/>
      <w:r>
        <w:rPr>
          <w:color w:val="000000" w:themeColor="text1"/>
          <w:sz w:val="24"/>
          <w:szCs w:val="24"/>
        </w:rPr>
        <w:t xml:space="preserve"> and the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The average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w:t>
      </w:r>
      <w:del w:id="236" w:author="Sven" w:date="2018-04-17T13:25:00Z">
        <w:r w:rsidRPr="00EF7660" w:rsidDel="0019145E">
          <w:rPr>
            <w:color w:val="000000" w:themeColor="text1"/>
            <w:sz w:val="24"/>
            <w:szCs w:val="24"/>
          </w:rPr>
          <w:delText xml:space="preserve">were </w:delText>
        </w:r>
      </w:del>
      <w:ins w:id="237" w:author="Sven" w:date="2018-04-17T13:25:00Z">
        <w:r w:rsidR="0019145E" w:rsidRPr="00EF7660">
          <w:rPr>
            <w:color w:val="000000" w:themeColor="text1"/>
            <w:sz w:val="24"/>
            <w:szCs w:val="24"/>
          </w:rPr>
          <w:t>w</w:t>
        </w:r>
        <w:r w:rsidR="0019145E">
          <w:rPr>
            <w:color w:val="000000" w:themeColor="text1"/>
            <w:sz w:val="24"/>
            <w:szCs w:val="24"/>
          </w:rPr>
          <w:t>as</w:t>
        </w:r>
        <w:r w:rsidR="0019145E" w:rsidRPr="00EF7660">
          <w:rPr>
            <w:color w:val="000000" w:themeColor="text1"/>
            <w:sz w:val="24"/>
            <w:szCs w:val="24"/>
          </w:rPr>
          <w:t xml:space="preserve"> </w:t>
        </w:r>
      </w:ins>
      <w:r w:rsidRPr="00EF7660">
        <w:rPr>
          <w:color w:val="000000" w:themeColor="text1"/>
          <w:sz w:val="24"/>
          <w:szCs w:val="24"/>
        </w:rPr>
        <w:t xml:space="preserve">calculated by dividing the sum of the number of substitutions over genes by the sum of the number of sites over genes. </w:t>
      </w:r>
      <w:r>
        <w:rPr>
          <w:color w:val="000000" w:themeColor="text1"/>
          <w:sz w:val="24"/>
          <w:szCs w:val="24"/>
        </w:rPr>
        <w:t>This circumvent</w:t>
      </w:r>
      <w:ins w:id="238" w:author="Sven" w:date="2018-04-17T13:26:00Z">
        <w:r w:rsidR="0019145E">
          <w:rPr>
            <w:color w:val="000000" w:themeColor="text1"/>
            <w:sz w:val="24"/>
            <w:szCs w:val="24"/>
          </w:rPr>
          <w:t>ed</w:t>
        </w:r>
      </w:ins>
      <w:r>
        <w:rPr>
          <w:color w:val="000000" w:themeColor="text1"/>
          <w:sz w:val="24"/>
          <w:szCs w:val="24"/>
        </w:rPr>
        <w:t xml:space="preserve"> the problem of infinite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when </w:t>
      </w:r>
      <w:proofErr w:type="spellStart"/>
      <w:r>
        <w:rPr>
          <w:color w:val="000000" w:themeColor="text1"/>
          <w:sz w:val="24"/>
          <w:szCs w:val="24"/>
        </w:rPr>
        <w:t>dS</w:t>
      </w:r>
      <w:proofErr w:type="spellEnd"/>
      <w:r>
        <w:rPr>
          <w:color w:val="000000" w:themeColor="text1"/>
          <w:sz w:val="24"/>
          <w:szCs w:val="24"/>
        </w:rPr>
        <w:t xml:space="preserve"> </w:t>
      </w:r>
      <w:proofErr w:type="gramStart"/>
      <w:r>
        <w:rPr>
          <w:color w:val="000000" w:themeColor="text1"/>
          <w:sz w:val="24"/>
          <w:szCs w:val="24"/>
        </w:rPr>
        <w:t>tends</w:t>
      </w:r>
      <w:proofErr w:type="gramEnd"/>
      <w:r>
        <w:rPr>
          <w:color w:val="000000" w:themeColor="text1"/>
          <w:sz w:val="24"/>
          <w:szCs w:val="24"/>
        </w:rPr>
        <w:t xml:space="preserve"> to zero. The data is also weighted for the length of the alignment of each gene. </w:t>
      </w:r>
      <w:del w:id="239" w:author="Sven" w:date="2018-04-17T13:26:00Z">
        <w:r w:rsidR="00627380" w:rsidDel="0019145E">
          <w:rPr>
            <w:color w:val="000000" w:themeColor="text1"/>
            <w:sz w:val="24"/>
            <w:szCs w:val="24"/>
          </w:rPr>
          <w:delText>Furthermore</w:delText>
        </w:r>
        <w:r w:rsidDel="0019145E">
          <w:rPr>
            <w:color w:val="000000" w:themeColor="text1"/>
            <w:sz w:val="24"/>
            <w:szCs w:val="24"/>
          </w:rPr>
          <w:delText xml:space="preserve"> w</w:delText>
        </w:r>
      </w:del>
      <w:ins w:id="240" w:author="Sven" w:date="2018-04-17T13:26:00Z">
        <w:r w:rsidR="0019145E">
          <w:rPr>
            <w:color w:val="000000" w:themeColor="text1"/>
            <w:sz w:val="24"/>
            <w:szCs w:val="24"/>
          </w:rPr>
          <w:t>W</w:t>
        </w:r>
      </w:ins>
      <w:r>
        <w:rPr>
          <w:color w:val="000000" w:themeColor="text1"/>
          <w:sz w:val="24"/>
          <w:szCs w:val="24"/>
        </w:rPr>
        <w:t xml:space="preserve">e </w:t>
      </w:r>
      <w:ins w:id="241" w:author="Sven" w:date="2018-04-17T13:26:00Z">
        <w:r w:rsidR="0019145E">
          <w:rPr>
            <w:color w:val="000000" w:themeColor="text1"/>
            <w:sz w:val="24"/>
            <w:szCs w:val="24"/>
          </w:rPr>
          <w:t xml:space="preserve">then </w:t>
        </w:r>
      </w:ins>
      <w:r w:rsidR="00013955">
        <w:rPr>
          <w:color w:val="000000" w:themeColor="text1"/>
          <w:sz w:val="24"/>
          <w:szCs w:val="24"/>
        </w:rPr>
        <w:t xml:space="preserve">separately </w:t>
      </w:r>
      <w:del w:id="242" w:author="Sven" w:date="2018-04-17T13:26:00Z">
        <w:r w:rsidR="00013955" w:rsidDel="0019145E">
          <w:rPr>
            <w:color w:val="000000" w:themeColor="text1"/>
            <w:sz w:val="24"/>
            <w:szCs w:val="24"/>
          </w:rPr>
          <w:delText xml:space="preserve">run </w:delText>
        </w:r>
      </w:del>
      <w:ins w:id="243" w:author="Sven" w:date="2018-04-17T13:26:00Z">
        <w:r w:rsidR="0019145E">
          <w:rPr>
            <w:color w:val="000000" w:themeColor="text1"/>
            <w:sz w:val="24"/>
            <w:szCs w:val="24"/>
          </w:rPr>
          <w:t xml:space="preserve">ran </w:t>
        </w:r>
      </w:ins>
      <w:r w:rsidR="00013955">
        <w:rPr>
          <w:color w:val="000000" w:themeColor="text1"/>
          <w:sz w:val="24"/>
          <w:szCs w:val="24"/>
        </w:rPr>
        <w:t xml:space="preserve">a pairwise model for </w:t>
      </w:r>
      <w:commentRangeStart w:id="244"/>
      <w:del w:id="245" w:author="Sven" w:date="2018-04-17T13:26:00Z">
        <w:r w:rsidR="00013955" w:rsidDel="0019145E">
          <w:rPr>
            <w:color w:val="000000" w:themeColor="text1"/>
            <w:sz w:val="24"/>
            <w:szCs w:val="24"/>
          </w:rPr>
          <w:delText xml:space="preserve">a </w:delText>
        </w:r>
      </w:del>
      <w:del w:id="246" w:author="Sven" w:date="2018-04-17T13:32:00Z">
        <w:r w:rsidR="00013955" w:rsidDel="0019145E">
          <w:rPr>
            <w:color w:val="000000" w:themeColor="text1"/>
            <w:sz w:val="24"/>
            <w:szCs w:val="24"/>
          </w:rPr>
          <w:delText xml:space="preserve">pairs of </w:delText>
        </w:r>
      </w:del>
      <w:ins w:id="247" w:author="Sven" w:date="2018-04-17T13:26:00Z">
        <w:r w:rsidR="0019145E">
          <w:rPr>
            <w:color w:val="000000" w:themeColor="text1"/>
            <w:sz w:val="24"/>
            <w:szCs w:val="24"/>
          </w:rPr>
          <w:t>avian</w:t>
        </w:r>
      </w:ins>
      <w:ins w:id="248" w:author="Sven" w:date="2018-04-17T13:32:00Z">
        <w:r w:rsidR="0019145E">
          <w:rPr>
            <w:color w:val="000000" w:themeColor="text1"/>
            <w:sz w:val="24"/>
            <w:szCs w:val="24"/>
          </w:rPr>
          <w:t>-avian</w:t>
        </w:r>
      </w:ins>
      <w:del w:id="249" w:author="Sven" w:date="2018-04-17T13:26:00Z">
        <w:r w:rsidR="00013955" w:rsidDel="0019145E">
          <w:rPr>
            <w:color w:val="000000" w:themeColor="text1"/>
            <w:sz w:val="24"/>
            <w:szCs w:val="24"/>
          </w:rPr>
          <w:delText>Chicken &amp; Zebrafinch</w:delText>
        </w:r>
      </w:del>
      <w:del w:id="250" w:author="Sven" w:date="2018-04-17T13:27:00Z">
        <w:r w:rsidR="00013955" w:rsidDel="0019145E">
          <w:rPr>
            <w:color w:val="000000" w:themeColor="text1"/>
            <w:sz w:val="24"/>
            <w:szCs w:val="24"/>
          </w:rPr>
          <w:delText xml:space="preserve"> genes</w:delText>
        </w:r>
      </w:del>
      <w:del w:id="251" w:author="Sven" w:date="2018-04-17T13:32:00Z">
        <w:r w:rsidR="00013955" w:rsidDel="0019145E">
          <w:rPr>
            <w:color w:val="000000" w:themeColor="text1"/>
            <w:sz w:val="24"/>
            <w:szCs w:val="24"/>
          </w:rPr>
          <w:delText xml:space="preserve"> </w:delText>
        </w:r>
      </w:del>
      <w:ins w:id="252" w:author="Sven" w:date="2018-04-17T13:32:00Z">
        <w:r w:rsidR="0019145E">
          <w:rPr>
            <w:color w:val="000000" w:themeColor="text1"/>
            <w:sz w:val="24"/>
            <w:szCs w:val="24"/>
          </w:rPr>
          <w:t xml:space="preserve"> </w:t>
        </w:r>
      </w:ins>
      <w:r w:rsidR="00013955">
        <w:rPr>
          <w:color w:val="000000" w:themeColor="text1"/>
          <w:sz w:val="24"/>
          <w:szCs w:val="24"/>
        </w:rPr>
        <w:t xml:space="preserve">and </w:t>
      </w:r>
      <w:del w:id="253" w:author="Sven" w:date="2018-04-17T13:26:00Z">
        <w:r w:rsidR="00013955" w:rsidDel="0019145E">
          <w:rPr>
            <w:color w:val="000000" w:themeColor="text1"/>
            <w:sz w:val="24"/>
            <w:szCs w:val="24"/>
          </w:rPr>
          <w:delText xml:space="preserve">Crocodilan </w:delText>
        </w:r>
      </w:del>
      <w:ins w:id="254" w:author="Sven" w:date="2018-04-17T13:26:00Z">
        <w:r w:rsidR="0019145E">
          <w:rPr>
            <w:color w:val="000000" w:themeColor="text1"/>
            <w:sz w:val="24"/>
            <w:szCs w:val="24"/>
          </w:rPr>
          <w:t>crocodilian</w:t>
        </w:r>
      </w:ins>
      <w:ins w:id="255" w:author="Sven" w:date="2018-04-17T13:32:00Z">
        <w:r w:rsidR="0019145E">
          <w:rPr>
            <w:color w:val="000000" w:themeColor="text1"/>
            <w:sz w:val="24"/>
            <w:szCs w:val="24"/>
          </w:rPr>
          <w:t>-crocodilian pairs of</w:t>
        </w:r>
      </w:ins>
      <w:ins w:id="256" w:author="Sven" w:date="2018-04-17T13:26:00Z">
        <w:r w:rsidR="0019145E">
          <w:rPr>
            <w:color w:val="000000" w:themeColor="text1"/>
            <w:sz w:val="24"/>
            <w:szCs w:val="24"/>
          </w:rPr>
          <w:t xml:space="preserve"> </w:t>
        </w:r>
      </w:ins>
      <w:r w:rsidR="00013955">
        <w:rPr>
          <w:color w:val="000000" w:themeColor="text1"/>
          <w:sz w:val="24"/>
          <w:szCs w:val="24"/>
        </w:rPr>
        <w:t>genes</w:t>
      </w:r>
      <w:commentRangeEnd w:id="244"/>
      <w:r w:rsidR="0019145E">
        <w:rPr>
          <w:rStyle w:val="CommentReference"/>
        </w:rPr>
        <w:commentReference w:id="244"/>
      </w:r>
      <w:r w:rsidR="00013955">
        <w:rPr>
          <w:color w:val="000000" w:themeColor="text1"/>
          <w:sz w:val="24"/>
          <w:szCs w:val="24"/>
        </w:rPr>
        <w:t xml:space="preserve"> to see how they diverge</w:t>
      </w:r>
      <w:ins w:id="257" w:author="Sven" w:date="2018-04-17T13:27:00Z">
        <w:r w:rsidR="0019145E">
          <w:rPr>
            <w:color w:val="000000" w:themeColor="text1"/>
            <w:sz w:val="24"/>
            <w:szCs w:val="24"/>
          </w:rPr>
          <w:t>d</w:t>
        </w:r>
      </w:ins>
      <w:r w:rsidR="00013955">
        <w:rPr>
          <w:color w:val="000000" w:themeColor="text1"/>
          <w:sz w:val="24"/>
          <w:szCs w:val="24"/>
        </w:rPr>
        <w:t xml:space="preserve"> from each other. We disregarded any dataset where </w:t>
      </w:r>
      <w:proofErr w:type="spellStart"/>
      <w:r w:rsidR="00013955">
        <w:rPr>
          <w:color w:val="000000" w:themeColor="text1"/>
          <w:sz w:val="24"/>
          <w:szCs w:val="24"/>
        </w:rPr>
        <w:t>d</w:t>
      </w:r>
      <w:r w:rsidR="00627380">
        <w:rPr>
          <w:color w:val="000000" w:themeColor="text1"/>
          <w:sz w:val="24"/>
          <w:szCs w:val="24"/>
        </w:rPr>
        <w:t>S</w:t>
      </w:r>
      <w:proofErr w:type="spellEnd"/>
      <w:r w:rsidR="00013955">
        <w:rPr>
          <w:color w:val="000000" w:themeColor="text1"/>
          <w:sz w:val="24"/>
          <w:szCs w:val="24"/>
        </w:rPr>
        <w:t xml:space="preserve"> </w:t>
      </w:r>
      <w:proofErr w:type="gramStart"/>
      <w:ins w:id="258" w:author="Sven" w:date="2018-04-17T13:27:00Z">
        <w:r w:rsidR="0019145E">
          <w:rPr>
            <w:color w:val="000000" w:themeColor="text1"/>
            <w:sz w:val="24"/>
            <w:szCs w:val="24"/>
          </w:rPr>
          <w:t>wa</w:t>
        </w:r>
      </w:ins>
      <w:proofErr w:type="gramEnd"/>
      <w:del w:id="259" w:author="Sven" w:date="2018-04-17T13:27:00Z">
        <w:r w:rsidR="00013955" w:rsidDel="0019145E">
          <w:rPr>
            <w:color w:val="000000" w:themeColor="text1"/>
            <w:sz w:val="24"/>
            <w:szCs w:val="24"/>
          </w:rPr>
          <w:delText>i</w:delText>
        </w:r>
      </w:del>
      <w:r w:rsidR="00013955">
        <w:rPr>
          <w:color w:val="000000" w:themeColor="text1"/>
          <w:sz w:val="24"/>
          <w:szCs w:val="24"/>
        </w:rPr>
        <w:t xml:space="preserve">s greater than 2. A permutation test using 10000 </w:t>
      </w:r>
      <w:r w:rsidR="00627380">
        <w:rPr>
          <w:color w:val="000000" w:themeColor="text1"/>
          <w:sz w:val="24"/>
          <w:szCs w:val="24"/>
        </w:rPr>
        <w:t>repetitions</w:t>
      </w:r>
      <w:r w:rsidR="00013955">
        <w:rPr>
          <w:color w:val="000000" w:themeColor="text1"/>
          <w:sz w:val="24"/>
          <w:szCs w:val="24"/>
        </w:rPr>
        <w:t xml:space="preserve"> was used to assist the significance of the data along with bootstrap with 10000 </w:t>
      </w:r>
      <w:r w:rsidR="00627380">
        <w:rPr>
          <w:color w:val="000000" w:themeColor="text1"/>
          <w:sz w:val="24"/>
          <w:szCs w:val="24"/>
        </w:rPr>
        <w:t>repetitions</w:t>
      </w:r>
      <w:r w:rsidR="00013955">
        <w:rPr>
          <w:color w:val="000000" w:themeColor="text1"/>
          <w:sz w:val="24"/>
          <w:szCs w:val="24"/>
        </w:rPr>
        <w:t xml:space="preserve"> to establish 95% confidence intervals. Most of this was done using </w:t>
      </w:r>
      <w:r w:rsidR="00627380">
        <w:rPr>
          <w:color w:val="000000" w:themeColor="text1"/>
          <w:sz w:val="24"/>
          <w:szCs w:val="24"/>
        </w:rPr>
        <w:t>R and PAML</w:t>
      </w:r>
      <w:r w:rsidR="00013955">
        <w:rPr>
          <w:color w:val="000000" w:themeColor="text1"/>
          <w:sz w:val="24"/>
          <w:szCs w:val="24"/>
        </w:rPr>
        <w:t xml:space="preserve"> on the HPC clusters at Iowa State University.</w:t>
      </w:r>
      <w:commentRangeEnd w:id="210"/>
      <w:r w:rsidR="0019145E">
        <w:rPr>
          <w:rStyle w:val="CommentReference"/>
        </w:rPr>
        <w:commentReference w:id="210"/>
      </w:r>
    </w:p>
    <w:p w14:paraId="56DB6AF9" w14:textId="3AA3BEA7" w:rsidR="00D9309C" w:rsidRDefault="00D9309C" w:rsidP="00013955">
      <w:pPr>
        <w:rPr>
          <w:color w:val="000000" w:themeColor="text1"/>
          <w:sz w:val="24"/>
          <w:szCs w:val="24"/>
        </w:rPr>
      </w:pPr>
    </w:p>
    <w:p w14:paraId="59531250" w14:textId="0E5D8A00" w:rsidR="00013955" w:rsidRPr="00627380" w:rsidRDefault="00013955" w:rsidP="00013955">
      <w:pPr>
        <w:rPr>
          <w:b/>
          <w:color w:val="000000" w:themeColor="text1"/>
          <w:sz w:val="24"/>
          <w:szCs w:val="24"/>
        </w:rPr>
      </w:pPr>
      <w:r w:rsidRPr="00627380">
        <w:rPr>
          <w:b/>
          <w:color w:val="000000" w:themeColor="text1"/>
          <w:sz w:val="24"/>
          <w:szCs w:val="24"/>
        </w:rPr>
        <w:t xml:space="preserve">Results </w:t>
      </w:r>
    </w:p>
    <w:p w14:paraId="3583CD4F" w14:textId="211E0FB0" w:rsidR="00013955" w:rsidRDefault="00013955" w:rsidP="00013955">
      <w:pPr>
        <w:rPr>
          <w:color w:val="000000" w:themeColor="text1"/>
          <w:sz w:val="24"/>
          <w:szCs w:val="24"/>
        </w:rPr>
      </w:pPr>
      <w:r>
        <w:rPr>
          <w:color w:val="000000" w:themeColor="text1"/>
          <w:sz w:val="24"/>
          <w:szCs w:val="24"/>
        </w:rPr>
        <w:lastRenderedPageBreak/>
        <w:t xml:space="preserve">The result from the pairwise estimation of </w:t>
      </w:r>
      <w:proofErr w:type="spellStart"/>
      <w:r w:rsidR="00627380">
        <w:rPr>
          <w:color w:val="000000" w:themeColor="text1"/>
          <w:sz w:val="24"/>
          <w:szCs w:val="24"/>
        </w:rPr>
        <w:t>dN</w:t>
      </w:r>
      <w:proofErr w:type="spellEnd"/>
      <w:r w:rsidR="00627380">
        <w:rPr>
          <w:color w:val="000000" w:themeColor="text1"/>
          <w:sz w:val="24"/>
          <w:szCs w:val="24"/>
        </w:rPr>
        <w:t>/</w:t>
      </w:r>
      <w:proofErr w:type="spellStart"/>
      <w:r w:rsidR="00627380">
        <w:rPr>
          <w:color w:val="000000" w:themeColor="text1"/>
          <w:sz w:val="24"/>
          <w:szCs w:val="24"/>
        </w:rPr>
        <w:t>dS</w:t>
      </w:r>
      <w:proofErr w:type="spellEnd"/>
      <w:r>
        <w:rPr>
          <w:color w:val="000000" w:themeColor="text1"/>
          <w:sz w:val="24"/>
          <w:szCs w:val="24"/>
        </w:rPr>
        <w:t xml:space="preserve"> </w:t>
      </w:r>
      <w:commentRangeStart w:id="260"/>
      <w:del w:id="261" w:author="Sven" w:date="2018-04-17T13:29:00Z">
        <w:r w:rsidDel="0019145E">
          <w:rPr>
            <w:color w:val="000000" w:themeColor="text1"/>
            <w:sz w:val="24"/>
            <w:szCs w:val="24"/>
          </w:rPr>
          <w:delText xml:space="preserve">using </w:delText>
        </w:r>
      </w:del>
      <w:ins w:id="262" w:author="Sven" w:date="2018-04-17T13:29:00Z">
        <w:r w:rsidR="0019145E">
          <w:rPr>
            <w:color w:val="000000" w:themeColor="text1"/>
            <w:sz w:val="24"/>
            <w:szCs w:val="24"/>
          </w:rPr>
          <w:t xml:space="preserve">between </w:t>
        </w:r>
      </w:ins>
      <w:ins w:id="263" w:author="Sven" w:date="2018-04-17T13:32:00Z">
        <w:r w:rsidR="0019145E">
          <w:rPr>
            <w:color w:val="000000" w:themeColor="text1"/>
            <w:sz w:val="24"/>
            <w:szCs w:val="24"/>
          </w:rPr>
          <w:t xml:space="preserve">avian-only and crocodilian-only </w:t>
        </w:r>
      </w:ins>
      <w:ins w:id="264" w:author="Sven" w:date="2018-04-17T13:29:00Z">
        <w:r w:rsidR="0019145E">
          <w:rPr>
            <w:color w:val="000000" w:themeColor="text1"/>
            <w:sz w:val="24"/>
            <w:szCs w:val="24"/>
          </w:rPr>
          <w:t xml:space="preserve">pairs of </w:t>
        </w:r>
      </w:ins>
      <w:del w:id="265" w:author="Sven" w:date="2018-04-17T13:32:00Z">
        <w:r w:rsidDel="0019145E">
          <w:rPr>
            <w:color w:val="000000" w:themeColor="text1"/>
            <w:sz w:val="24"/>
            <w:szCs w:val="24"/>
          </w:rPr>
          <w:delText xml:space="preserve">avian and crocodilian </w:delText>
        </w:r>
      </w:del>
      <w:del w:id="266" w:author="Sven" w:date="2018-04-17T13:29:00Z">
        <w:r w:rsidDel="0019145E">
          <w:rPr>
            <w:color w:val="000000" w:themeColor="text1"/>
            <w:sz w:val="24"/>
            <w:szCs w:val="24"/>
          </w:rPr>
          <w:delText xml:space="preserve">pair </w:delText>
        </w:r>
      </w:del>
      <w:ins w:id="267" w:author="Sven" w:date="2018-04-17T13:29:00Z">
        <w:r w:rsidR="0019145E">
          <w:rPr>
            <w:color w:val="000000" w:themeColor="text1"/>
            <w:sz w:val="24"/>
            <w:szCs w:val="24"/>
          </w:rPr>
          <w:t xml:space="preserve">genes </w:t>
        </w:r>
        <w:commentRangeEnd w:id="260"/>
        <w:r w:rsidR="0019145E">
          <w:rPr>
            <w:rStyle w:val="CommentReference"/>
          </w:rPr>
          <w:commentReference w:id="260"/>
        </w:r>
      </w:ins>
      <w:r>
        <w:rPr>
          <w:color w:val="000000" w:themeColor="text1"/>
          <w:sz w:val="24"/>
          <w:szCs w:val="24"/>
        </w:rPr>
        <w:t xml:space="preserve">showed faster divergence in the </w:t>
      </w:r>
      <w:r w:rsidR="00627380">
        <w:rPr>
          <w:color w:val="000000" w:themeColor="text1"/>
          <w:sz w:val="24"/>
          <w:szCs w:val="24"/>
        </w:rPr>
        <w:t>avian</w:t>
      </w:r>
      <w:r>
        <w:rPr>
          <w:color w:val="000000" w:themeColor="text1"/>
          <w:sz w:val="24"/>
          <w:szCs w:val="24"/>
        </w:rPr>
        <w:t xml:space="preserve"> pair </w:t>
      </w:r>
      <w:del w:id="269" w:author="Sven" w:date="2018-04-17T13:33:00Z">
        <w:r w:rsidDel="0019145E">
          <w:rPr>
            <w:color w:val="000000" w:themeColor="text1"/>
            <w:sz w:val="24"/>
            <w:szCs w:val="24"/>
          </w:rPr>
          <w:delText>and not</w:delText>
        </w:r>
      </w:del>
      <w:ins w:id="270" w:author="Sven" w:date="2018-04-17T13:33:00Z">
        <w:r w:rsidR="0019145E">
          <w:rPr>
            <w:color w:val="000000" w:themeColor="text1"/>
            <w:sz w:val="24"/>
            <w:szCs w:val="24"/>
          </w:rPr>
          <w:t>than in</w:t>
        </w:r>
      </w:ins>
      <w:r>
        <w:rPr>
          <w:color w:val="000000" w:themeColor="text1"/>
          <w:sz w:val="24"/>
          <w:szCs w:val="24"/>
        </w:rPr>
        <w:t xml:space="preserve"> the </w:t>
      </w:r>
      <w:r w:rsidR="00627380">
        <w:rPr>
          <w:color w:val="000000" w:themeColor="text1"/>
          <w:sz w:val="24"/>
          <w:szCs w:val="24"/>
        </w:rPr>
        <w:t>crocodilian</w:t>
      </w:r>
      <w:r>
        <w:rPr>
          <w:color w:val="000000" w:themeColor="text1"/>
          <w:sz w:val="24"/>
          <w:szCs w:val="24"/>
        </w:rPr>
        <w:t xml:space="preserve"> pair. The </w:t>
      </w:r>
      <w:proofErr w:type="spellStart"/>
      <w:r>
        <w:rPr>
          <w:color w:val="000000" w:themeColor="text1"/>
          <w:sz w:val="24"/>
          <w:szCs w:val="24"/>
        </w:rPr>
        <w:t>d</w:t>
      </w:r>
      <w:r w:rsidR="00627380">
        <w:rPr>
          <w:color w:val="000000" w:themeColor="text1"/>
          <w:sz w:val="24"/>
          <w:szCs w:val="24"/>
        </w:rPr>
        <w:t>N</w:t>
      </w:r>
      <w:proofErr w:type="spellEnd"/>
      <w:r>
        <w:rPr>
          <w:color w:val="000000" w:themeColor="text1"/>
          <w:sz w:val="24"/>
          <w:szCs w:val="24"/>
        </w:rPr>
        <w:t>/</w:t>
      </w:r>
      <w:proofErr w:type="spellStart"/>
      <w:r>
        <w:rPr>
          <w:color w:val="000000" w:themeColor="text1"/>
          <w:sz w:val="24"/>
          <w:szCs w:val="24"/>
        </w:rPr>
        <w:t>d</w:t>
      </w:r>
      <w:r w:rsidR="00627380">
        <w:rPr>
          <w:color w:val="000000" w:themeColor="text1"/>
          <w:sz w:val="24"/>
          <w:szCs w:val="24"/>
        </w:rPr>
        <w:t>S</w:t>
      </w:r>
      <w:proofErr w:type="spellEnd"/>
      <w:r>
        <w:rPr>
          <w:color w:val="000000" w:themeColor="text1"/>
          <w:sz w:val="24"/>
          <w:szCs w:val="24"/>
        </w:rPr>
        <w:t xml:space="preserve"> in avian pair was significant as shown in </w:t>
      </w:r>
      <w:del w:id="271" w:author="Sven" w:date="2018-04-17T13:39:00Z">
        <w:r w:rsidDel="00C70908">
          <w:rPr>
            <w:color w:val="000000" w:themeColor="text1"/>
            <w:sz w:val="24"/>
            <w:szCs w:val="24"/>
          </w:rPr>
          <w:delText xml:space="preserve">the </w:delText>
        </w:r>
      </w:del>
      <w:r>
        <w:rPr>
          <w:color w:val="000000" w:themeColor="text1"/>
          <w:sz w:val="24"/>
          <w:szCs w:val="24"/>
        </w:rPr>
        <w:t xml:space="preserve">table 1. </w:t>
      </w:r>
    </w:p>
    <w:tbl>
      <w:tblPr>
        <w:tblStyle w:val="TableGrid"/>
        <w:tblW w:w="0" w:type="auto"/>
        <w:jc w:val="center"/>
        <w:tblLook w:val="04A0" w:firstRow="1" w:lastRow="0" w:firstColumn="1" w:lastColumn="0" w:noHBand="0" w:noVBand="1"/>
      </w:tblPr>
      <w:tblGrid>
        <w:gridCol w:w="2065"/>
        <w:gridCol w:w="2700"/>
        <w:gridCol w:w="2970"/>
        <w:gridCol w:w="1530"/>
      </w:tblGrid>
      <w:tr w:rsidR="00013955" w14:paraId="43AAC214" w14:textId="77777777" w:rsidTr="00BC4C0F">
        <w:trPr>
          <w:jc w:val="center"/>
        </w:trPr>
        <w:tc>
          <w:tcPr>
            <w:tcW w:w="2065" w:type="dxa"/>
          </w:tcPr>
          <w:p w14:paraId="731AA8A4" w14:textId="5EB02B0C" w:rsidR="00013955" w:rsidRPr="00013955" w:rsidRDefault="00013955" w:rsidP="00013955">
            <w:pPr>
              <w:rPr>
                <w:b/>
                <w:color w:val="000000" w:themeColor="text1"/>
                <w:sz w:val="24"/>
                <w:szCs w:val="24"/>
              </w:rPr>
            </w:pPr>
            <w:r w:rsidRPr="00013955">
              <w:rPr>
                <w:b/>
                <w:color w:val="000000" w:themeColor="text1"/>
                <w:sz w:val="24"/>
                <w:szCs w:val="24"/>
              </w:rPr>
              <w:t>Avian pair</w:t>
            </w:r>
          </w:p>
        </w:tc>
        <w:tc>
          <w:tcPr>
            <w:tcW w:w="2700" w:type="dxa"/>
          </w:tcPr>
          <w:p w14:paraId="60C48740" w14:textId="6697F7C8" w:rsidR="00013955" w:rsidRPr="00013955" w:rsidRDefault="00013955" w:rsidP="00013955">
            <w:pPr>
              <w:rPr>
                <w:b/>
                <w:color w:val="000000" w:themeColor="text1"/>
                <w:sz w:val="24"/>
                <w:szCs w:val="24"/>
              </w:rPr>
            </w:pPr>
            <w:r w:rsidRPr="00013955">
              <w:rPr>
                <w:b/>
                <w:color w:val="000000" w:themeColor="text1"/>
                <w:sz w:val="24"/>
                <w:szCs w:val="24"/>
              </w:rPr>
              <w:t>Z-linked [95% CI]</w:t>
            </w:r>
          </w:p>
        </w:tc>
        <w:tc>
          <w:tcPr>
            <w:tcW w:w="2970" w:type="dxa"/>
          </w:tcPr>
          <w:p w14:paraId="6E857CD6" w14:textId="6F09A878" w:rsidR="00013955" w:rsidRPr="00013955" w:rsidRDefault="00013955" w:rsidP="00013955">
            <w:pPr>
              <w:rPr>
                <w:b/>
                <w:color w:val="000000" w:themeColor="text1"/>
                <w:sz w:val="24"/>
                <w:szCs w:val="24"/>
              </w:rPr>
            </w:pPr>
            <w:r w:rsidRPr="00013955">
              <w:rPr>
                <w:b/>
                <w:color w:val="000000" w:themeColor="text1"/>
                <w:sz w:val="24"/>
                <w:szCs w:val="24"/>
              </w:rPr>
              <w:t>Auto-linked [95% CI]</w:t>
            </w:r>
          </w:p>
        </w:tc>
        <w:tc>
          <w:tcPr>
            <w:tcW w:w="1530" w:type="dxa"/>
          </w:tcPr>
          <w:p w14:paraId="12130EBD" w14:textId="0A4CECDD" w:rsidR="00013955" w:rsidRPr="00013955" w:rsidRDefault="00013955" w:rsidP="00013955">
            <w:pPr>
              <w:rPr>
                <w:b/>
                <w:color w:val="000000" w:themeColor="text1"/>
                <w:sz w:val="24"/>
                <w:szCs w:val="24"/>
              </w:rPr>
            </w:pPr>
            <w:r w:rsidRPr="00013955">
              <w:rPr>
                <w:b/>
                <w:color w:val="000000" w:themeColor="text1"/>
                <w:sz w:val="24"/>
                <w:szCs w:val="24"/>
              </w:rPr>
              <w:t>P-value</w:t>
            </w:r>
          </w:p>
        </w:tc>
      </w:tr>
      <w:tr w:rsidR="00013955" w14:paraId="4B6E1795" w14:textId="77777777" w:rsidTr="00BC4C0F">
        <w:trPr>
          <w:jc w:val="center"/>
        </w:trPr>
        <w:tc>
          <w:tcPr>
            <w:tcW w:w="2065" w:type="dxa"/>
          </w:tcPr>
          <w:p w14:paraId="08E4482C" w14:textId="16E1A7AA" w:rsidR="00013955" w:rsidRDefault="00013955" w:rsidP="00013955">
            <w:pPr>
              <w:rPr>
                <w:color w:val="000000" w:themeColor="text1"/>
                <w:sz w:val="24"/>
                <w:szCs w:val="24"/>
              </w:rPr>
            </w:pPr>
            <w:proofErr w:type="spellStart"/>
            <w:r>
              <w:rPr>
                <w:color w:val="000000" w:themeColor="text1"/>
                <w:sz w:val="24"/>
                <w:szCs w:val="24"/>
              </w:rPr>
              <w:t>dN</w:t>
            </w:r>
            <w:proofErr w:type="spellEnd"/>
          </w:p>
        </w:tc>
        <w:tc>
          <w:tcPr>
            <w:tcW w:w="2700" w:type="dxa"/>
          </w:tcPr>
          <w:p w14:paraId="38B165C0" w14:textId="023C32B6" w:rsidR="00022AA3" w:rsidRDefault="00022AA3" w:rsidP="00013955">
            <w:pPr>
              <w:rPr>
                <w:color w:val="000000" w:themeColor="text1"/>
                <w:sz w:val="24"/>
                <w:szCs w:val="24"/>
              </w:rPr>
            </w:pPr>
            <w:r>
              <w:rPr>
                <w:color w:val="000000" w:themeColor="text1"/>
                <w:sz w:val="24"/>
                <w:szCs w:val="24"/>
              </w:rPr>
              <w:t>0.0704 [0.0625-0.0781]</w:t>
            </w:r>
          </w:p>
        </w:tc>
        <w:tc>
          <w:tcPr>
            <w:tcW w:w="2970" w:type="dxa"/>
          </w:tcPr>
          <w:p w14:paraId="08993F36" w14:textId="3500CAC1" w:rsidR="00022AA3" w:rsidRDefault="00022AA3" w:rsidP="00013955">
            <w:pPr>
              <w:rPr>
                <w:color w:val="000000" w:themeColor="text1"/>
                <w:sz w:val="24"/>
                <w:szCs w:val="24"/>
              </w:rPr>
            </w:pPr>
            <w:r>
              <w:rPr>
                <w:color w:val="000000" w:themeColor="text1"/>
                <w:sz w:val="24"/>
                <w:szCs w:val="24"/>
              </w:rPr>
              <w:t>0.0636 [</w:t>
            </w:r>
            <w:r w:rsidR="00BC4C0F">
              <w:rPr>
                <w:color w:val="000000" w:themeColor="text1"/>
                <w:sz w:val="24"/>
                <w:szCs w:val="24"/>
              </w:rPr>
              <w:t>0.0608- 0.0652</w:t>
            </w:r>
            <w:r>
              <w:rPr>
                <w:color w:val="000000" w:themeColor="text1"/>
                <w:sz w:val="24"/>
                <w:szCs w:val="24"/>
              </w:rPr>
              <w:t>]</w:t>
            </w:r>
          </w:p>
        </w:tc>
        <w:tc>
          <w:tcPr>
            <w:tcW w:w="1530" w:type="dxa"/>
          </w:tcPr>
          <w:p w14:paraId="7A1AA087" w14:textId="090F18B7" w:rsidR="00013955" w:rsidRDefault="00022AA3" w:rsidP="00013955">
            <w:pPr>
              <w:rPr>
                <w:color w:val="000000" w:themeColor="text1"/>
                <w:sz w:val="24"/>
                <w:szCs w:val="24"/>
              </w:rPr>
            </w:pPr>
            <w:r>
              <w:rPr>
                <w:color w:val="000000" w:themeColor="text1"/>
                <w:sz w:val="24"/>
                <w:szCs w:val="24"/>
              </w:rPr>
              <w:t>0.0962</w:t>
            </w:r>
          </w:p>
        </w:tc>
      </w:tr>
      <w:tr w:rsidR="00013955" w14:paraId="6B74C843" w14:textId="77777777" w:rsidTr="00BC4C0F">
        <w:trPr>
          <w:jc w:val="center"/>
        </w:trPr>
        <w:tc>
          <w:tcPr>
            <w:tcW w:w="2065" w:type="dxa"/>
          </w:tcPr>
          <w:p w14:paraId="598B8D3D" w14:textId="4B24C6F3" w:rsidR="00013955" w:rsidRDefault="00013955" w:rsidP="00013955">
            <w:pPr>
              <w:rPr>
                <w:color w:val="000000" w:themeColor="text1"/>
                <w:sz w:val="24"/>
                <w:szCs w:val="24"/>
              </w:rPr>
            </w:pPr>
            <w:proofErr w:type="spellStart"/>
            <w:r>
              <w:rPr>
                <w:color w:val="000000" w:themeColor="text1"/>
                <w:sz w:val="24"/>
                <w:szCs w:val="24"/>
              </w:rPr>
              <w:t>dS</w:t>
            </w:r>
            <w:proofErr w:type="spellEnd"/>
          </w:p>
        </w:tc>
        <w:tc>
          <w:tcPr>
            <w:tcW w:w="2700" w:type="dxa"/>
          </w:tcPr>
          <w:p w14:paraId="59B63C65" w14:textId="0CF553D7"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0.3524-0.3912</w:t>
            </w:r>
            <w:r>
              <w:rPr>
                <w:color w:val="000000" w:themeColor="text1"/>
                <w:sz w:val="24"/>
                <w:szCs w:val="24"/>
              </w:rPr>
              <w:t>]</w:t>
            </w:r>
          </w:p>
        </w:tc>
        <w:tc>
          <w:tcPr>
            <w:tcW w:w="2970" w:type="dxa"/>
          </w:tcPr>
          <w:p w14:paraId="3F37C35C" w14:textId="1A5465F5" w:rsidR="00013955" w:rsidRDefault="00022AA3" w:rsidP="00013955">
            <w:pPr>
              <w:rPr>
                <w:color w:val="000000" w:themeColor="text1"/>
                <w:sz w:val="24"/>
                <w:szCs w:val="24"/>
              </w:rPr>
            </w:pPr>
            <w:r>
              <w:rPr>
                <w:color w:val="000000" w:themeColor="text1"/>
                <w:sz w:val="24"/>
                <w:szCs w:val="24"/>
              </w:rPr>
              <w:t>0.3857 [</w:t>
            </w:r>
            <w:r w:rsidR="00BC4C0F">
              <w:rPr>
                <w:color w:val="000000" w:themeColor="text1"/>
                <w:sz w:val="24"/>
                <w:szCs w:val="24"/>
              </w:rPr>
              <w:t>0.3759-0.3901</w:t>
            </w:r>
            <w:r>
              <w:rPr>
                <w:color w:val="000000" w:themeColor="text1"/>
                <w:sz w:val="24"/>
                <w:szCs w:val="24"/>
              </w:rPr>
              <w:t>]</w:t>
            </w:r>
          </w:p>
        </w:tc>
        <w:tc>
          <w:tcPr>
            <w:tcW w:w="1530" w:type="dxa"/>
          </w:tcPr>
          <w:p w14:paraId="594E8400" w14:textId="5FC3DAE9" w:rsidR="00013955" w:rsidRDefault="00022AA3" w:rsidP="00013955">
            <w:pPr>
              <w:rPr>
                <w:color w:val="000000" w:themeColor="text1"/>
                <w:sz w:val="24"/>
                <w:szCs w:val="24"/>
              </w:rPr>
            </w:pPr>
            <w:r>
              <w:rPr>
                <w:color w:val="000000" w:themeColor="text1"/>
                <w:sz w:val="24"/>
                <w:szCs w:val="24"/>
              </w:rPr>
              <w:t>0.1523</w:t>
            </w:r>
          </w:p>
        </w:tc>
      </w:tr>
      <w:tr w:rsidR="00013955" w14:paraId="5D93E14B" w14:textId="77777777" w:rsidTr="00BC4C0F">
        <w:trPr>
          <w:jc w:val="center"/>
        </w:trPr>
        <w:tc>
          <w:tcPr>
            <w:tcW w:w="2065" w:type="dxa"/>
          </w:tcPr>
          <w:p w14:paraId="7A33B144" w14:textId="479EE4A9" w:rsidR="00013955" w:rsidRDefault="00013955" w:rsidP="00013955">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2C247285" w14:textId="2B5B5A83" w:rsidR="00013955" w:rsidRDefault="00022AA3" w:rsidP="00013955">
            <w:pPr>
              <w:rPr>
                <w:color w:val="000000" w:themeColor="text1"/>
                <w:sz w:val="24"/>
                <w:szCs w:val="24"/>
              </w:rPr>
            </w:pPr>
            <w:r>
              <w:rPr>
                <w:color w:val="000000" w:themeColor="text1"/>
                <w:sz w:val="24"/>
                <w:szCs w:val="24"/>
              </w:rPr>
              <w:t>0.1826 [</w:t>
            </w:r>
            <w:r w:rsidR="00BC4C0F">
              <w:rPr>
                <w:color w:val="000000" w:themeColor="text1"/>
                <w:sz w:val="24"/>
                <w:szCs w:val="24"/>
              </w:rPr>
              <w:t>0.1700-0.2083</w:t>
            </w:r>
            <w:r>
              <w:rPr>
                <w:color w:val="000000" w:themeColor="text1"/>
                <w:sz w:val="24"/>
                <w:szCs w:val="24"/>
              </w:rPr>
              <w:t>]</w:t>
            </w:r>
          </w:p>
        </w:tc>
        <w:tc>
          <w:tcPr>
            <w:tcW w:w="2970" w:type="dxa"/>
          </w:tcPr>
          <w:p w14:paraId="0D4A12B0" w14:textId="620A1835" w:rsidR="00013955" w:rsidRDefault="00022AA3" w:rsidP="00013955">
            <w:pPr>
              <w:rPr>
                <w:color w:val="000000" w:themeColor="text1"/>
                <w:sz w:val="24"/>
                <w:szCs w:val="24"/>
              </w:rPr>
            </w:pPr>
            <w:r>
              <w:rPr>
                <w:color w:val="000000" w:themeColor="text1"/>
                <w:sz w:val="24"/>
                <w:szCs w:val="24"/>
              </w:rPr>
              <w:t>0.1650 [</w:t>
            </w:r>
            <w:r w:rsidR="00BC4C0F">
              <w:rPr>
                <w:color w:val="000000" w:themeColor="text1"/>
                <w:sz w:val="24"/>
                <w:szCs w:val="24"/>
              </w:rPr>
              <w:t>0.1598-0.1692</w:t>
            </w:r>
            <w:r>
              <w:rPr>
                <w:color w:val="000000" w:themeColor="text1"/>
                <w:sz w:val="24"/>
                <w:szCs w:val="24"/>
              </w:rPr>
              <w:t>]</w:t>
            </w:r>
          </w:p>
        </w:tc>
        <w:tc>
          <w:tcPr>
            <w:tcW w:w="1530" w:type="dxa"/>
          </w:tcPr>
          <w:p w14:paraId="6DBBB084" w14:textId="093B3323" w:rsidR="00013955" w:rsidRDefault="00022AA3" w:rsidP="00013955">
            <w:pPr>
              <w:rPr>
                <w:color w:val="000000" w:themeColor="text1"/>
                <w:sz w:val="24"/>
                <w:szCs w:val="24"/>
              </w:rPr>
            </w:pPr>
            <w:r w:rsidRPr="00022AA3">
              <w:rPr>
                <w:color w:val="FF0000"/>
                <w:sz w:val="24"/>
                <w:szCs w:val="24"/>
              </w:rPr>
              <w:t>0.0076</w:t>
            </w:r>
            <w:r>
              <w:rPr>
                <w:color w:val="FF0000"/>
                <w:sz w:val="24"/>
                <w:szCs w:val="24"/>
              </w:rPr>
              <w:t>*</w:t>
            </w:r>
          </w:p>
        </w:tc>
      </w:tr>
      <w:tr w:rsidR="00013955" w14:paraId="0D51DAB1" w14:textId="77777777" w:rsidTr="00BC4C0F">
        <w:trPr>
          <w:jc w:val="center"/>
        </w:trPr>
        <w:tc>
          <w:tcPr>
            <w:tcW w:w="2065" w:type="dxa"/>
          </w:tcPr>
          <w:p w14:paraId="0D36E240" w14:textId="63423BC3" w:rsidR="00013955" w:rsidRPr="00013955" w:rsidRDefault="00013955" w:rsidP="00013955">
            <w:pPr>
              <w:rPr>
                <w:color w:val="000000" w:themeColor="text1"/>
                <w:sz w:val="24"/>
                <w:szCs w:val="24"/>
              </w:rPr>
            </w:pPr>
            <w:proofErr w:type="gramStart"/>
            <w:r>
              <w:rPr>
                <w:b/>
                <w:color w:val="000000" w:themeColor="text1"/>
                <w:sz w:val="24"/>
                <w:szCs w:val="24"/>
              </w:rPr>
              <w:t xml:space="preserve">Crocodilian </w:t>
            </w:r>
            <w:r w:rsidRPr="00013955">
              <w:rPr>
                <w:b/>
                <w:color w:val="000000" w:themeColor="text1"/>
                <w:sz w:val="24"/>
                <w:szCs w:val="24"/>
              </w:rPr>
              <w:t xml:space="preserve"> pair</w:t>
            </w:r>
            <w:proofErr w:type="gramEnd"/>
          </w:p>
        </w:tc>
        <w:tc>
          <w:tcPr>
            <w:tcW w:w="2700" w:type="dxa"/>
          </w:tcPr>
          <w:p w14:paraId="0D92693A" w14:textId="318D0BDF" w:rsidR="00013955" w:rsidRDefault="00013955" w:rsidP="00013955">
            <w:pPr>
              <w:rPr>
                <w:color w:val="000000" w:themeColor="text1"/>
                <w:sz w:val="24"/>
                <w:szCs w:val="24"/>
              </w:rPr>
            </w:pPr>
            <w:r w:rsidRPr="00013955">
              <w:rPr>
                <w:b/>
                <w:color w:val="000000" w:themeColor="text1"/>
                <w:sz w:val="24"/>
                <w:szCs w:val="24"/>
              </w:rPr>
              <w:t>Z-linked [95% CI]</w:t>
            </w:r>
          </w:p>
        </w:tc>
        <w:tc>
          <w:tcPr>
            <w:tcW w:w="2970" w:type="dxa"/>
          </w:tcPr>
          <w:p w14:paraId="44DB7D7C" w14:textId="0B0D30AC" w:rsidR="00013955" w:rsidRDefault="00013955" w:rsidP="00013955">
            <w:pPr>
              <w:rPr>
                <w:color w:val="000000" w:themeColor="text1"/>
                <w:sz w:val="24"/>
                <w:szCs w:val="24"/>
              </w:rPr>
            </w:pPr>
            <w:r w:rsidRPr="00013955">
              <w:rPr>
                <w:b/>
                <w:color w:val="000000" w:themeColor="text1"/>
                <w:sz w:val="24"/>
                <w:szCs w:val="24"/>
              </w:rPr>
              <w:t>Auto-linked [95% CI]</w:t>
            </w:r>
          </w:p>
        </w:tc>
        <w:tc>
          <w:tcPr>
            <w:tcW w:w="1530" w:type="dxa"/>
          </w:tcPr>
          <w:p w14:paraId="3369C65B" w14:textId="1410F4FA" w:rsidR="00013955" w:rsidRDefault="00013955" w:rsidP="00013955">
            <w:pPr>
              <w:rPr>
                <w:color w:val="000000" w:themeColor="text1"/>
                <w:sz w:val="24"/>
                <w:szCs w:val="24"/>
              </w:rPr>
            </w:pPr>
            <w:r w:rsidRPr="00013955">
              <w:rPr>
                <w:b/>
                <w:color w:val="000000" w:themeColor="text1"/>
                <w:sz w:val="24"/>
                <w:szCs w:val="24"/>
              </w:rPr>
              <w:t>P-value</w:t>
            </w:r>
          </w:p>
        </w:tc>
      </w:tr>
      <w:tr w:rsidR="00022AA3" w14:paraId="202A4867" w14:textId="77777777" w:rsidTr="00BC4C0F">
        <w:trPr>
          <w:jc w:val="center"/>
        </w:trPr>
        <w:tc>
          <w:tcPr>
            <w:tcW w:w="2065" w:type="dxa"/>
          </w:tcPr>
          <w:p w14:paraId="183F7BAA" w14:textId="4A707D96" w:rsidR="00022AA3" w:rsidRDefault="00022AA3" w:rsidP="00022AA3">
            <w:pPr>
              <w:rPr>
                <w:color w:val="000000" w:themeColor="text1"/>
                <w:sz w:val="24"/>
                <w:szCs w:val="24"/>
              </w:rPr>
            </w:pPr>
            <w:proofErr w:type="spellStart"/>
            <w:r>
              <w:rPr>
                <w:color w:val="000000" w:themeColor="text1"/>
                <w:sz w:val="24"/>
                <w:szCs w:val="24"/>
              </w:rPr>
              <w:t>dN</w:t>
            </w:r>
            <w:proofErr w:type="spellEnd"/>
          </w:p>
        </w:tc>
        <w:tc>
          <w:tcPr>
            <w:tcW w:w="2700" w:type="dxa"/>
          </w:tcPr>
          <w:p w14:paraId="5677E78C" w14:textId="55F969A1" w:rsidR="00022AA3" w:rsidRDefault="00022AA3" w:rsidP="00022AA3">
            <w:pPr>
              <w:rPr>
                <w:color w:val="000000" w:themeColor="text1"/>
                <w:sz w:val="24"/>
                <w:szCs w:val="24"/>
              </w:rPr>
            </w:pPr>
            <w:r>
              <w:rPr>
                <w:color w:val="000000" w:themeColor="text1"/>
                <w:sz w:val="24"/>
                <w:szCs w:val="24"/>
              </w:rPr>
              <w:t>0.0287 [</w:t>
            </w:r>
            <w:r w:rsidR="00BC4C0F">
              <w:rPr>
                <w:color w:val="000000" w:themeColor="text1"/>
                <w:sz w:val="24"/>
                <w:szCs w:val="24"/>
              </w:rPr>
              <w:t>0.0238-0.0341</w:t>
            </w:r>
            <w:r>
              <w:rPr>
                <w:color w:val="000000" w:themeColor="text1"/>
                <w:sz w:val="24"/>
                <w:szCs w:val="24"/>
              </w:rPr>
              <w:t>]</w:t>
            </w:r>
          </w:p>
        </w:tc>
        <w:tc>
          <w:tcPr>
            <w:tcW w:w="2970" w:type="dxa"/>
          </w:tcPr>
          <w:p w14:paraId="50FAC7F1" w14:textId="35A816E9" w:rsidR="00022AA3" w:rsidRDefault="00022AA3" w:rsidP="00022AA3">
            <w:pPr>
              <w:rPr>
                <w:color w:val="000000" w:themeColor="text1"/>
                <w:sz w:val="24"/>
                <w:szCs w:val="24"/>
              </w:rPr>
            </w:pPr>
            <w:r>
              <w:rPr>
                <w:color w:val="000000" w:themeColor="text1"/>
                <w:sz w:val="24"/>
                <w:szCs w:val="24"/>
              </w:rPr>
              <w:t>0.0308 [</w:t>
            </w:r>
            <w:r w:rsidR="00BC4C0F">
              <w:rPr>
                <w:color w:val="000000" w:themeColor="text1"/>
                <w:sz w:val="24"/>
                <w:szCs w:val="24"/>
              </w:rPr>
              <w:t>0.0291-0.0324</w:t>
            </w:r>
            <w:r>
              <w:rPr>
                <w:color w:val="000000" w:themeColor="text1"/>
                <w:sz w:val="24"/>
                <w:szCs w:val="24"/>
              </w:rPr>
              <w:t>]</w:t>
            </w:r>
          </w:p>
        </w:tc>
        <w:tc>
          <w:tcPr>
            <w:tcW w:w="1530" w:type="dxa"/>
          </w:tcPr>
          <w:p w14:paraId="3FD53979" w14:textId="53EC4323" w:rsidR="00022AA3" w:rsidRDefault="00022AA3" w:rsidP="00022AA3">
            <w:pPr>
              <w:rPr>
                <w:color w:val="000000" w:themeColor="text1"/>
                <w:sz w:val="24"/>
                <w:szCs w:val="24"/>
              </w:rPr>
            </w:pPr>
            <w:r>
              <w:rPr>
                <w:color w:val="000000" w:themeColor="text1"/>
                <w:sz w:val="24"/>
                <w:szCs w:val="24"/>
              </w:rPr>
              <w:t>0.4941</w:t>
            </w:r>
          </w:p>
        </w:tc>
      </w:tr>
      <w:tr w:rsidR="00022AA3" w14:paraId="718F992F" w14:textId="77777777" w:rsidTr="00BC4C0F">
        <w:trPr>
          <w:jc w:val="center"/>
        </w:trPr>
        <w:tc>
          <w:tcPr>
            <w:tcW w:w="2065" w:type="dxa"/>
          </w:tcPr>
          <w:p w14:paraId="11285F94" w14:textId="588EB098" w:rsidR="00022AA3" w:rsidRDefault="00022AA3" w:rsidP="00022AA3">
            <w:pPr>
              <w:rPr>
                <w:color w:val="000000" w:themeColor="text1"/>
                <w:sz w:val="24"/>
                <w:szCs w:val="24"/>
              </w:rPr>
            </w:pPr>
            <w:proofErr w:type="spellStart"/>
            <w:r>
              <w:rPr>
                <w:color w:val="000000" w:themeColor="text1"/>
                <w:sz w:val="24"/>
                <w:szCs w:val="24"/>
              </w:rPr>
              <w:t>dS</w:t>
            </w:r>
            <w:proofErr w:type="spellEnd"/>
          </w:p>
        </w:tc>
        <w:tc>
          <w:tcPr>
            <w:tcW w:w="2700" w:type="dxa"/>
          </w:tcPr>
          <w:p w14:paraId="54E7612B" w14:textId="754FAB7A" w:rsidR="00022AA3" w:rsidRDefault="00022AA3" w:rsidP="00022AA3">
            <w:pPr>
              <w:rPr>
                <w:color w:val="000000" w:themeColor="text1"/>
                <w:sz w:val="24"/>
                <w:szCs w:val="24"/>
              </w:rPr>
            </w:pPr>
            <w:r>
              <w:rPr>
                <w:color w:val="000000" w:themeColor="text1"/>
                <w:sz w:val="24"/>
                <w:szCs w:val="24"/>
              </w:rPr>
              <w:t>0.1340 [</w:t>
            </w:r>
            <w:r w:rsidR="00BC4C0F">
              <w:rPr>
                <w:color w:val="000000" w:themeColor="text1"/>
                <w:sz w:val="24"/>
                <w:szCs w:val="24"/>
              </w:rPr>
              <w:t>0.1122- 0.1577</w:t>
            </w:r>
            <w:r>
              <w:rPr>
                <w:color w:val="000000" w:themeColor="text1"/>
                <w:sz w:val="24"/>
                <w:szCs w:val="24"/>
              </w:rPr>
              <w:t>]</w:t>
            </w:r>
          </w:p>
        </w:tc>
        <w:tc>
          <w:tcPr>
            <w:tcW w:w="2970" w:type="dxa"/>
          </w:tcPr>
          <w:p w14:paraId="4B87957F" w14:textId="01BEC746" w:rsidR="00022AA3" w:rsidRDefault="00022AA3" w:rsidP="00022AA3">
            <w:pPr>
              <w:rPr>
                <w:color w:val="000000" w:themeColor="text1"/>
                <w:sz w:val="24"/>
                <w:szCs w:val="24"/>
              </w:rPr>
            </w:pPr>
            <w:r>
              <w:rPr>
                <w:color w:val="000000" w:themeColor="text1"/>
                <w:sz w:val="24"/>
                <w:szCs w:val="24"/>
              </w:rPr>
              <w:t>0.1523 [</w:t>
            </w:r>
            <w:r w:rsidR="00BC4C0F">
              <w:rPr>
                <w:color w:val="000000" w:themeColor="text1"/>
                <w:sz w:val="24"/>
                <w:szCs w:val="24"/>
              </w:rPr>
              <w:t>0.1452-0.1597</w:t>
            </w:r>
            <w:r>
              <w:rPr>
                <w:color w:val="000000" w:themeColor="text1"/>
                <w:sz w:val="24"/>
                <w:szCs w:val="24"/>
              </w:rPr>
              <w:t>]</w:t>
            </w:r>
          </w:p>
        </w:tc>
        <w:tc>
          <w:tcPr>
            <w:tcW w:w="1530" w:type="dxa"/>
          </w:tcPr>
          <w:p w14:paraId="2B7F120A" w14:textId="003D18D2" w:rsidR="00022AA3" w:rsidRDefault="00022AA3" w:rsidP="00022AA3">
            <w:pPr>
              <w:rPr>
                <w:color w:val="000000" w:themeColor="text1"/>
                <w:sz w:val="24"/>
                <w:szCs w:val="24"/>
              </w:rPr>
            </w:pPr>
            <w:r>
              <w:rPr>
                <w:color w:val="000000" w:themeColor="text1"/>
                <w:sz w:val="24"/>
                <w:szCs w:val="24"/>
              </w:rPr>
              <w:t>1.0</w:t>
            </w:r>
          </w:p>
        </w:tc>
      </w:tr>
      <w:tr w:rsidR="00022AA3" w14:paraId="58251FAD" w14:textId="77777777" w:rsidTr="00BC4C0F">
        <w:trPr>
          <w:jc w:val="center"/>
        </w:trPr>
        <w:tc>
          <w:tcPr>
            <w:tcW w:w="2065" w:type="dxa"/>
          </w:tcPr>
          <w:p w14:paraId="28902A6F" w14:textId="75198D89" w:rsidR="00022AA3" w:rsidRDefault="00022AA3" w:rsidP="00022AA3">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3DB8AB5B" w14:textId="0A961728"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0.1859-0.2447</w:t>
            </w:r>
            <w:r>
              <w:rPr>
                <w:color w:val="000000" w:themeColor="text1"/>
                <w:sz w:val="24"/>
                <w:szCs w:val="24"/>
              </w:rPr>
              <w:t>]</w:t>
            </w:r>
          </w:p>
        </w:tc>
        <w:tc>
          <w:tcPr>
            <w:tcW w:w="2970" w:type="dxa"/>
          </w:tcPr>
          <w:p w14:paraId="7092A363" w14:textId="36948849" w:rsidR="00022AA3" w:rsidRDefault="00022AA3" w:rsidP="00022AA3">
            <w:pPr>
              <w:rPr>
                <w:color w:val="000000" w:themeColor="text1"/>
                <w:sz w:val="24"/>
                <w:szCs w:val="24"/>
              </w:rPr>
            </w:pPr>
            <w:r>
              <w:rPr>
                <w:color w:val="000000" w:themeColor="text1"/>
                <w:sz w:val="24"/>
                <w:szCs w:val="24"/>
              </w:rPr>
              <w:t>0.2145 [</w:t>
            </w:r>
            <w:r w:rsidR="00BC4C0F">
              <w:rPr>
                <w:color w:val="000000" w:themeColor="text1"/>
                <w:sz w:val="24"/>
                <w:szCs w:val="24"/>
              </w:rPr>
              <w:t>0.1953-0.2091</w:t>
            </w:r>
            <w:r>
              <w:rPr>
                <w:color w:val="000000" w:themeColor="text1"/>
                <w:sz w:val="24"/>
                <w:szCs w:val="24"/>
              </w:rPr>
              <w:t>]</w:t>
            </w:r>
          </w:p>
        </w:tc>
        <w:tc>
          <w:tcPr>
            <w:tcW w:w="1530" w:type="dxa"/>
          </w:tcPr>
          <w:p w14:paraId="44930B4B" w14:textId="08DCA046" w:rsidR="00022AA3" w:rsidRDefault="00022AA3" w:rsidP="00022AA3">
            <w:pPr>
              <w:rPr>
                <w:color w:val="000000" w:themeColor="text1"/>
                <w:sz w:val="24"/>
                <w:szCs w:val="24"/>
              </w:rPr>
            </w:pPr>
            <w:r>
              <w:rPr>
                <w:color w:val="000000" w:themeColor="text1"/>
                <w:sz w:val="24"/>
                <w:szCs w:val="24"/>
              </w:rPr>
              <w:t>0.3697</w:t>
            </w:r>
          </w:p>
        </w:tc>
      </w:tr>
    </w:tbl>
    <w:p w14:paraId="5565CD79" w14:textId="51130247" w:rsidR="00013955" w:rsidRDefault="00022AA3" w:rsidP="00022AA3">
      <w:pPr>
        <w:jc w:val="center"/>
        <w:rPr>
          <w:color w:val="000000" w:themeColor="text1"/>
          <w:sz w:val="20"/>
          <w:szCs w:val="24"/>
        </w:rPr>
      </w:pPr>
      <w:r w:rsidRPr="00022AA3">
        <w:rPr>
          <w:color w:val="000000" w:themeColor="text1"/>
          <w:sz w:val="20"/>
          <w:szCs w:val="24"/>
        </w:rPr>
        <w:t xml:space="preserve">Table </w:t>
      </w:r>
      <w:proofErr w:type="gramStart"/>
      <w:r w:rsidRPr="00022AA3">
        <w:rPr>
          <w:color w:val="000000" w:themeColor="text1"/>
          <w:sz w:val="20"/>
          <w:szCs w:val="24"/>
        </w:rPr>
        <w:t>1.0 .</w:t>
      </w:r>
      <w:proofErr w:type="gramEnd"/>
      <w:r w:rsidRPr="00022AA3">
        <w:rPr>
          <w:color w:val="000000" w:themeColor="text1"/>
          <w:sz w:val="20"/>
          <w:szCs w:val="24"/>
        </w:rPr>
        <w:t xml:space="preserve"> Pairwise mean </w:t>
      </w:r>
      <w:proofErr w:type="spellStart"/>
      <w:r w:rsidRPr="00022AA3">
        <w:rPr>
          <w:color w:val="000000" w:themeColor="text1"/>
          <w:sz w:val="20"/>
          <w:szCs w:val="24"/>
        </w:rPr>
        <w:t>dN</w:t>
      </w:r>
      <w:proofErr w:type="spellEnd"/>
      <w:r w:rsidRPr="00022AA3">
        <w:rPr>
          <w:color w:val="000000" w:themeColor="text1"/>
          <w:sz w:val="20"/>
          <w:szCs w:val="24"/>
        </w:rPr>
        <w:t xml:space="preserve">, </w:t>
      </w:r>
      <w:proofErr w:type="spellStart"/>
      <w:r w:rsidRPr="00022AA3">
        <w:rPr>
          <w:color w:val="000000" w:themeColor="text1"/>
          <w:sz w:val="20"/>
          <w:szCs w:val="24"/>
        </w:rPr>
        <w:t>dS</w:t>
      </w:r>
      <w:proofErr w:type="spellEnd"/>
      <w:r w:rsidRPr="00022AA3">
        <w:rPr>
          <w:color w:val="000000" w:themeColor="text1"/>
          <w:sz w:val="20"/>
          <w:szCs w:val="24"/>
        </w:rPr>
        <w:t xml:space="preserve">, and </w:t>
      </w:r>
      <w:proofErr w:type="spellStart"/>
      <w:r w:rsidRPr="00022AA3">
        <w:rPr>
          <w:color w:val="000000" w:themeColor="text1"/>
          <w:sz w:val="20"/>
          <w:szCs w:val="24"/>
        </w:rPr>
        <w:t>dN</w:t>
      </w:r>
      <w:proofErr w:type="spellEnd"/>
      <w:r w:rsidRPr="00022AA3">
        <w:rPr>
          <w:color w:val="000000" w:themeColor="text1"/>
          <w:sz w:val="20"/>
          <w:szCs w:val="24"/>
        </w:rPr>
        <w:t>/</w:t>
      </w:r>
      <w:proofErr w:type="spellStart"/>
      <w:r w:rsidRPr="00022AA3">
        <w:rPr>
          <w:color w:val="000000" w:themeColor="text1"/>
          <w:sz w:val="20"/>
          <w:szCs w:val="24"/>
        </w:rPr>
        <w:t>dS</w:t>
      </w:r>
      <w:proofErr w:type="spellEnd"/>
      <w:r w:rsidRPr="00022AA3">
        <w:rPr>
          <w:color w:val="000000" w:themeColor="text1"/>
          <w:sz w:val="20"/>
          <w:szCs w:val="24"/>
        </w:rPr>
        <w:t xml:space="preserve"> for Z-linked and autosomal chicken–zebra finch orthologs and crocodilian orthologs.</w:t>
      </w:r>
    </w:p>
    <w:p w14:paraId="018891A4" w14:textId="7044DC86" w:rsidR="00022AA3" w:rsidRDefault="00022AA3" w:rsidP="00627380">
      <w:pPr>
        <w:jc w:val="both"/>
        <w:rPr>
          <w:color w:val="000000" w:themeColor="text1"/>
          <w:sz w:val="24"/>
          <w:szCs w:val="24"/>
        </w:rPr>
      </w:pPr>
      <w:r>
        <w:rPr>
          <w:color w:val="000000" w:themeColor="text1"/>
          <w:sz w:val="24"/>
          <w:szCs w:val="24"/>
        </w:rPr>
        <w:t>The result from the maximum likelihoo</w:t>
      </w:r>
      <w:r w:rsidR="00627380">
        <w:rPr>
          <w:color w:val="000000" w:themeColor="text1"/>
          <w:sz w:val="24"/>
          <w:szCs w:val="24"/>
        </w:rPr>
        <w:t>d</w:t>
      </w:r>
      <w:r>
        <w:rPr>
          <w:color w:val="000000" w:themeColor="text1"/>
          <w:sz w:val="24"/>
          <w:szCs w:val="24"/>
        </w:rPr>
        <w:t xml:space="preserve"> estimation of </w:t>
      </w:r>
      <w:proofErr w:type="spellStart"/>
      <w:r>
        <w:rPr>
          <w:color w:val="000000" w:themeColor="text1"/>
          <w:sz w:val="24"/>
          <w:szCs w:val="24"/>
        </w:rPr>
        <w:t>d</w:t>
      </w:r>
      <w:r w:rsidR="00627380">
        <w:rPr>
          <w:color w:val="000000" w:themeColor="text1"/>
          <w:sz w:val="24"/>
          <w:szCs w:val="24"/>
        </w:rPr>
        <w:t>N</w:t>
      </w:r>
      <w:proofErr w:type="spellEnd"/>
      <w:r>
        <w:rPr>
          <w:color w:val="000000" w:themeColor="text1"/>
          <w:sz w:val="24"/>
          <w:szCs w:val="24"/>
        </w:rPr>
        <w:t>/</w:t>
      </w:r>
      <w:proofErr w:type="spellStart"/>
      <w:r>
        <w:rPr>
          <w:color w:val="000000" w:themeColor="text1"/>
          <w:sz w:val="24"/>
          <w:szCs w:val="24"/>
        </w:rPr>
        <w:t>d</w:t>
      </w:r>
      <w:r w:rsidR="00627380">
        <w:rPr>
          <w:color w:val="000000" w:themeColor="text1"/>
          <w:sz w:val="24"/>
          <w:szCs w:val="24"/>
        </w:rPr>
        <w:t>S</w:t>
      </w:r>
      <w:proofErr w:type="spellEnd"/>
      <w:r>
        <w:rPr>
          <w:color w:val="000000" w:themeColor="text1"/>
          <w:sz w:val="24"/>
          <w:szCs w:val="24"/>
        </w:rPr>
        <w:t xml:space="preserve"> for each species using </w:t>
      </w:r>
      <w:commentRangeStart w:id="272"/>
      <w:r>
        <w:rPr>
          <w:color w:val="000000" w:themeColor="text1"/>
          <w:sz w:val="24"/>
          <w:szCs w:val="24"/>
        </w:rPr>
        <w:t>free model</w:t>
      </w:r>
      <w:commentRangeEnd w:id="272"/>
      <w:r w:rsidR="0019145E">
        <w:rPr>
          <w:rStyle w:val="CommentReference"/>
        </w:rPr>
        <w:commentReference w:id="272"/>
      </w:r>
      <w:r>
        <w:rPr>
          <w:color w:val="000000" w:themeColor="text1"/>
          <w:sz w:val="24"/>
          <w:szCs w:val="24"/>
        </w:rPr>
        <w:t xml:space="preserve"> in CODEML from PAML showed faster divergence in only </w:t>
      </w:r>
      <w:proofErr w:type="spellStart"/>
      <w:ins w:id="273" w:author="Sven" w:date="2018-04-17T13:38:00Z">
        <w:r w:rsidR="00C70908">
          <w:rPr>
            <w:color w:val="000000" w:themeColor="text1"/>
            <w:sz w:val="24"/>
            <w:szCs w:val="24"/>
          </w:rPr>
          <w:t>z</w:t>
        </w:r>
      </w:ins>
      <w:del w:id="274" w:author="Sven" w:date="2018-04-17T13:38:00Z">
        <w:r w:rsidDel="00C70908">
          <w:rPr>
            <w:color w:val="000000" w:themeColor="text1"/>
            <w:sz w:val="24"/>
            <w:szCs w:val="24"/>
          </w:rPr>
          <w:delText>Z</w:delText>
        </w:r>
      </w:del>
      <w:r>
        <w:rPr>
          <w:color w:val="000000" w:themeColor="text1"/>
          <w:sz w:val="24"/>
          <w:szCs w:val="24"/>
        </w:rPr>
        <w:t>ebrafinch</w:t>
      </w:r>
      <w:proofErr w:type="spellEnd"/>
      <w:r>
        <w:rPr>
          <w:color w:val="000000" w:themeColor="text1"/>
          <w:sz w:val="24"/>
          <w:szCs w:val="24"/>
        </w:rPr>
        <w:t xml:space="preserve"> and not chicken. The crocodilian species did not show faster evolution in the genes z-linked in chicken. The maximum likelihood estimations are show in </w:t>
      </w:r>
      <w:del w:id="275" w:author="Sven" w:date="2018-04-17T13:39:00Z">
        <w:r w:rsidDel="00C70908">
          <w:rPr>
            <w:color w:val="000000" w:themeColor="text1"/>
            <w:sz w:val="24"/>
            <w:szCs w:val="24"/>
          </w:rPr>
          <w:delText xml:space="preserve">Table </w:delText>
        </w:r>
      </w:del>
      <w:ins w:id="276" w:author="Sven" w:date="2018-04-17T13:39:00Z">
        <w:r w:rsidR="00C70908">
          <w:rPr>
            <w:color w:val="000000" w:themeColor="text1"/>
            <w:sz w:val="24"/>
            <w:szCs w:val="24"/>
          </w:rPr>
          <w:t xml:space="preserve">table </w:t>
        </w:r>
      </w:ins>
      <w:del w:id="277" w:author="Sven" w:date="2018-04-17T13:39:00Z">
        <w:r w:rsidR="00B40AF0" w:rsidDel="00C70908">
          <w:rPr>
            <w:color w:val="000000" w:themeColor="text1"/>
            <w:sz w:val="24"/>
            <w:szCs w:val="24"/>
          </w:rPr>
          <w:delText>1</w:delText>
        </w:r>
      </w:del>
      <w:ins w:id="278" w:author="Sven" w:date="2018-04-17T13:39:00Z">
        <w:r w:rsidR="00C70908">
          <w:rPr>
            <w:color w:val="000000" w:themeColor="text1"/>
            <w:sz w:val="24"/>
            <w:szCs w:val="24"/>
          </w:rPr>
          <w:t>2</w:t>
        </w:r>
      </w:ins>
      <w:r>
        <w:rPr>
          <w:color w:val="000000" w:themeColor="text1"/>
          <w:sz w:val="24"/>
          <w:szCs w:val="24"/>
        </w:rPr>
        <w:t xml:space="preserve">. </w:t>
      </w:r>
    </w:p>
    <w:p w14:paraId="6605EF49" w14:textId="77777777" w:rsidR="00627380" w:rsidRDefault="00627380" w:rsidP="00627380">
      <w:pPr>
        <w:jc w:val="both"/>
        <w:rPr>
          <w:color w:val="000000" w:themeColor="text1"/>
          <w:sz w:val="24"/>
          <w:szCs w:val="24"/>
        </w:rPr>
      </w:pPr>
    </w:p>
    <w:tbl>
      <w:tblPr>
        <w:tblStyle w:val="TableGrid"/>
        <w:tblW w:w="0" w:type="auto"/>
        <w:jc w:val="center"/>
        <w:tblLook w:val="04A0" w:firstRow="1" w:lastRow="0" w:firstColumn="1" w:lastColumn="0" w:noHBand="0" w:noVBand="1"/>
      </w:tblPr>
      <w:tblGrid>
        <w:gridCol w:w="2515"/>
        <w:gridCol w:w="2700"/>
        <w:gridCol w:w="2520"/>
        <w:gridCol w:w="1445"/>
      </w:tblGrid>
      <w:tr w:rsidR="00022AA3" w14:paraId="498C50AD" w14:textId="77777777" w:rsidTr="00627380">
        <w:trPr>
          <w:trHeight w:val="368"/>
          <w:jc w:val="center"/>
        </w:trPr>
        <w:tc>
          <w:tcPr>
            <w:tcW w:w="2515" w:type="dxa"/>
          </w:tcPr>
          <w:p w14:paraId="6F47E930" w14:textId="654A143E" w:rsidR="00022AA3" w:rsidRPr="00013955" w:rsidRDefault="00BC4C0F" w:rsidP="00B4102B">
            <w:pPr>
              <w:rPr>
                <w:b/>
                <w:color w:val="000000" w:themeColor="text1"/>
                <w:sz w:val="24"/>
                <w:szCs w:val="24"/>
              </w:rPr>
            </w:pPr>
            <w:r>
              <w:rPr>
                <w:b/>
                <w:color w:val="000000" w:themeColor="text1"/>
                <w:sz w:val="24"/>
                <w:szCs w:val="24"/>
              </w:rPr>
              <w:t xml:space="preserve">Chicken </w:t>
            </w:r>
          </w:p>
        </w:tc>
        <w:tc>
          <w:tcPr>
            <w:tcW w:w="2700" w:type="dxa"/>
          </w:tcPr>
          <w:p w14:paraId="34C9C183" w14:textId="77777777" w:rsidR="00022AA3" w:rsidRPr="00013955" w:rsidRDefault="00022AA3" w:rsidP="00B4102B">
            <w:pPr>
              <w:rPr>
                <w:b/>
                <w:color w:val="000000" w:themeColor="text1"/>
                <w:sz w:val="24"/>
                <w:szCs w:val="24"/>
              </w:rPr>
            </w:pPr>
            <w:r w:rsidRPr="00013955">
              <w:rPr>
                <w:b/>
                <w:color w:val="000000" w:themeColor="text1"/>
                <w:sz w:val="24"/>
                <w:szCs w:val="24"/>
              </w:rPr>
              <w:t>Z-linked [95% CI]</w:t>
            </w:r>
          </w:p>
        </w:tc>
        <w:tc>
          <w:tcPr>
            <w:tcW w:w="2520" w:type="dxa"/>
          </w:tcPr>
          <w:p w14:paraId="3B119356" w14:textId="77777777" w:rsidR="00022AA3" w:rsidRPr="00013955" w:rsidRDefault="00022AA3" w:rsidP="00B4102B">
            <w:pPr>
              <w:rPr>
                <w:b/>
                <w:color w:val="000000" w:themeColor="text1"/>
                <w:sz w:val="24"/>
                <w:szCs w:val="24"/>
              </w:rPr>
            </w:pPr>
            <w:r w:rsidRPr="00013955">
              <w:rPr>
                <w:b/>
                <w:color w:val="000000" w:themeColor="text1"/>
                <w:sz w:val="24"/>
                <w:szCs w:val="24"/>
              </w:rPr>
              <w:t>Auto-linked [95% CI]</w:t>
            </w:r>
          </w:p>
        </w:tc>
        <w:tc>
          <w:tcPr>
            <w:tcW w:w="1445" w:type="dxa"/>
          </w:tcPr>
          <w:p w14:paraId="2C4E0E6E" w14:textId="77777777" w:rsidR="00022AA3" w:rsidRPr="00013955" w:rsidRDefault="00022AA3" w:rsidP="00B4102B">
            <w:pPr>
              <w:rPr>
                <w:b/>
                <w:color w:val="000000" w:themeColor="text1"/>
                <w:sz w:val="24"/>
                <w:szCs w:val="24"/>
              </w:rPr>
            </w:pPr>
            <w:r w:rsidRPr="00013955">
              <w:rPr>
                <w:b/>
                <w:color w:val="000000" w:themeColor="text1"/>
                <w:sz w:val="24"/>
                <w:szCs w:val="24"/>
              </w:rPr>
              <w:t>P-value</w:t>
            </w:r>
          </w:p>
        </w:tc>
      </w:tr>
      <w:tr w:rsidR="00BC4C0F" w14:paraId="0541B1AA" w14:textId="77777777" w:rsidTr="00BC4C0F">
        <w:trPr>
          <w:jc w:val="center"/>
        </w:trPr>
        <w:tc>
          <w:tcPr>
            <w:tcW w:w="2515" w:type="dxa"/>
          </w:tcPr>
          <w:p w14:paraId="26FFD7F6"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p>
        </w:tc>
        <w:tc>
          <w:tcPr>
            <w:tcW w:w="2700" w:type="dxa"/>
          </w:tcPr>
          <w:p w14:paraId="400CCD69" w14:textId="330429DB" w:rsidR="00BC4C0F" w:rsidRDefault="00BC4C0F" w:rsidP="00BC4C0F">
            <w:pPr>
              <w:rPr>
                <w:color w:val="000000" w:themeColor="text1"/>
                <w:sz w:val="24"/>
                <w:szCs w:val="24"/>
              </w:rPr>
            </w:pPr>
            <w:r>
              <w:rPr>
                <w:color w:val="000000" w:themeColor="text1"/>
                <w:sz w:val="24"/>
                <w:szCs w:val="24"/>
              </w:rPr>
              <w:t>0.0311 [0.0277-0.0346]</w:t>
            </w:r>
          </w:p>
        </w:tc>
        <w:tc>
          <w:tcPr>
            <w:tcW w:w="2520" w:type="dxa"/>
          </w:tcPr>
          <w:p w14:paraId="46311534" w14:textId="58EF1A41" w:rsidR="00BC4C0F" w:rsidRDefault="00BC4C0F" w:rsidP="00BC4C0F">
            <w:pPr>
              <w:rPr>
                <w:color w:val="000000" w:themeColor="text1"/>
                <w:sz w:val="24"/>
                <w:szCs w:val="24"/>
              </w:rPr>
            </w:pPr>
            <w:r>
              <w:rPr>
                <w:color w:val="000000" w:themeColor="text1"/>
                <w:sz w:val="24"/>
                <w:szCs w:val="24"/>
              </w:rPr>
              <w:t>0.0317 [0.</w:t>
            </w:r>
            <w:r w:rsidR="00C34F30">
              <w:rPr>
                <w:color w:val="000000" w:themeColor="text1"/>
                <w:sz w:val="24"/>
                <w:szCs w:val="24"/>
              </w:rPr>
              <w:t>0302</w:t>
            </w:r>
            <w:r>
              <w:rPr>
                <w:color w:val="000000" w:themeColor="text1"/>
                <w:sz w:val="24"/>
                <w:szCs w:val="24"/>
              </w:rPr>
              <w:t>-0.</w:t>
            </w:r>
            <w:r w:rsidR="00C34F30">
              <w:rPr>
                <w:color w:val="000000" w:themeColor="text1"/>
                <w:sz w:val="24"/>
                <w:szCs w:val="24"/>
              </w:rPr>
              <w:t>0332</w:t>
            </w:r>
            <w:r>
              <w:rPr>
                <w:color w:val="000000" w:themeColor="text1"/>
                <w:sz w:val="24"/>
                <w:szCs w:val="24"/>
              </w:rPr>
              <w:t>]</w:t>
            </w:r>
          </w:p>
        </w:tc>
        <w:tc>
          <w:tcPr>
            <w:tcW w:w="1445" w:type="dxa"/>
          </w:tcPr>
          <w:p w14:paraId="6407407C" w14:textId="41652F99" w:rsidR="00BC4C0F" w:rsidRDefault="00BC4C0F" w:rsidP="00BC4C0F">
            <w:pPr>
              <w:rPr>
                <w:color w:val="000000" w:themeColor="text1"/>
                <w:sz w:val="24"/>
                <w:szCs w:val="24"/>
              </w:rPr>
            </w:pPr>
            <w:r w:rsidRPr="00BC4C0F">
              <w:rPr>
                <w:sz w:val="24"/>
                <w:szCs w:val="24"/>
              </w:rPr>
              <w:t>0.8211</w:t>
            </w:r>
          </w:p>
        </w:tc>
      </w:tr>
      <w:tr w:rsidR="00BC4C0F" w14:paraId="6FAB3CB1" w14:textId="77777777" w:rsidTr="00BC4C0F">
        <w:trPr>
          <w:jc w:val="center"/>
        </w:trPr>
        <w:tc>
          <w:tcPr>
            <w:tcW w:w="2515" w:type="dxa"/>
          </w:tcPr>
          <w:p w14:paraId="4449675A" w14:textId="77777777" w:rsidR="00BC4C0F" w:rsidRDefault="00BC4C0F" w:rsidP="00BC4C0F">
            <w:pPr>
              <w:rPr>
                <w:color w:val="000000" w:themeColor="text1"/>
                <w:sz w:val="24"/>
                <w:szCs w:val="24"/>
              </w:rPr>
            </w:pPr>
            <w:proofErr w:type="spellStart"/>
            <w:r>
              <w:rPr>
                <w:color w:val="000000" w:themeColor="text1"/>
                <w:sz w:val="24"/>
                <w:szCs w:val="24"/>
              </w:rPr>
              <w:t>dS</w:t>
            </w:r>
            <w:proofErr w:type="spellEnd"/>
          </w:p>
        </w:tc>
        <w:tc>
          <w:tcPr>
            <w:tcW w:w="2700" w:type="dxa"/>
          </w:tcPr>
          <w:p w14:paraId="4F0EC20F" w14:textId="193BC9CF" w:rsidR="00BC4C0F" w:rsidRDefault="00BC4C0F" w:rsidP="00BC4C0F">
            <w:pPr>
              <w:rPr>
                <w:color w:val="000000" w:themeColor="text1"/>
                <w:sz w:val="24"/>
                <w:szCs w:val="24"/>
              </w:rPr>
            </w:pPr>
            <w:r>
              <w:rPr>
                <w:color w:val="000000" w:themeColor="text1"/>
                <w:sz w:val="24"/>
                <w:szCs w:val="24"/>
              </w:rPr>
              <w:t>0.1912 [0.1703-0.2237]</w:t>
            </w:r>
          </w:p>
        </w:tc>
        <w:tc>
          <w:tcPr>
            <w:tcW w:w="2520" w:type="dxa"/>
          </w:tcPr>
          <w:p w14:paraId="0437958A" w14:textId="5960C83F" w:rsidR="00BC4C0F" w:rsidRDefault="00BC4C0F" w:rsidP="00BC4C0F">
            <w:pPr>
              <w:rPr>
                <w:color w:val="000000" w:themeColor="text1"/>
                <w:sz w:val="24"/>
                <w:szCs w:val="24"/>
              </w:rPr>
            </w:pPr>
            <w:r>
              <w:rPr>
                <w:color w:val="000000" w:themeColor="text1"/>
                <w:sz w:val="24"/>
                <w:szCs w:val="24"/>
              </w:rPr>
              <w:t>0.1902 [</w:t>
            </w:r>
            <w:r w:rsidR="00D9309C">
              <w:rPr>
                <w:color w:val="000000" w:themeColor="text1"/>
                <w:sz w:val="24"/>
                <w:szCs w:val="24"/>
              </w:rPr>
              <w:t>0.</w:t>
            </w:r>
            <w:r w:rsidR="00C34F30">
              <w:rPr>
                <w:color w:val="000000" w:themeColor="text1"/>
                <w:sz w:val="24"/>
                <w:szCs w:val="24"/>
              </w:rPr>
              <w:t>1855</w:t>
            </w:r>
            <w:r w:rsidR="00D9309C">
              <w:rPr>
                <w:color w:val="000000" w:themeColor="text1"/>
                <w:sz w:val="24"/>
                <w:szCs w:val="24"/>
              </w:rPr>
              <w:t>-0.</w:t>
            </w:r>
            <w:r w:rsidR="00C34F30">
              <w:rPr>
                <w:color w:val="000000" w:themeColor="text1"/>
                <w:sz w:val="24"/>
                <w:szCs w:val="24"/>
              </w:rPr>
              <w:t>1950</w:t>
            </w:r>
            <w:r>
              <w:rPr>
                <w:color w:val="000000" w:themeColor="text1"/>
                <w:sz w:val="24"/>
                <w:szCs w:val="24"/>
              </w:rPr>
              <w:t>]</w:t>
            </w:r>
          </w:p>
        </w:tc>
        <w:tc>
          <w:tcPr>
            <w:tcW w:w="1445" w:type="dxa"/>
          </w:tcPr>
          <w:p w14:paraId="63708BAC" w14:textId="7DFEE624" w:rsidR="00BC4C0F" w:rsidRDefault="00BC4C0F" w:rsidP="00BC4C0F">
            <w:pPr>
              <w:rPr>
                <w:color w:val="000000" w:themeColor="text1"/>
                <w:sz w:val="24"/>
                <w:szCs w:val="24"/>
              </w:rPr>
            </w:pPr>
            <w:r>
              <w:rPr>
                <w:color w:val="000000" w:themeColor="text1"/>
                <w:sz w:val="24"/>
                <w:szCs w:val="24"/>
              </w:rPr>
              <w:t>0.9093</w:t>
            </w:r>
          </w:p>
        </w:tc>
      </w:tr>
      <w:tr w:rsidR="00BC4C0F" w14:paraId="2A61FCA7" w14:textId="77777777" w:rsidTr="00BC4C0F">
        <w:trPr>
          <w:jc w:val="center"/>
        </w:trPr>
        <w:tc>
          <w:tcPr>
            <w:tcW w:w="2515" w:type="dxa"/>
          </w:tcPr>
          <w:p w14:paraId="17445222"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330F9155" w14:textId="72DA3D51" w:rsidR="00BC4C0F" w:rsidRDefault="00BC4C0F" w:rsidP="00BC4C0F">
            <w:pPr>
              <w:rPr>
                <w:color w:val="000000" w:themeColor="text1"/>
                <w:sz w:val="24"/>
                <w:szCs w:val="24"/>
              </w:rPr>
            </w:pPr>
            <w:r>
              <w:rPr>
                <w:color w:val="000000" w:themeColor="text1"/>
                <w:sz w:val="24"/>
                <w:szCs w:val="24"/>
              </w:rPr>
              <w:t>0.1625 [0.1418-0.1845]</w:t>
            </w:r>
          </w:p>
        </w:tc>
        <w:tc>
          <w:tcPr>
            <w:tcW w:w="2520" w:type="dxa"/>
          </w:tcPr>
          <w:p w14:paraId="77473F72" w14:textId="4C58FE66" w:rsidR="00BC4C0F" w:rsidRDefault="00BC4C0F" w:rsidP="00BC4C0F">
            <w:pPr>
              <w:rPr>
                <w:color w:val="000000" w:themeColor="text1"/>
                <w:sz w:val="24"/>
                <w:szCs w:val="24"/>
              </w:rPr>
            </w:pPr>
            <w:r>
              <w:rPr>
                <w:color w:val="000000" w:themeColor="text1"/>
                <w:sz w:val="24"/>
                <w:szCs w:val="24"/>
              </w:rPr>
              <w:t>0.1666 [</w:t>
            </w:r>
            <w:r w:rsidR="00D9309C">
              <w:rPr>
                <w:color w:val="000000" w:themeColor="text1"/>
                <w:sz w:val="24"/>
                <w:szCs w:val="24"/>
              </w:rPr>
              <w:t>0.</w:t>
            </w:r>
            <w:r w:rsidR="00C34F30">
              <w:rPr>
                <w:color w:val="000000" w:themeColor="text1"/>
                <w:sz w:val="24"/>
                <w:szCs w:val="24"/>
              </w:rPr>
              <w:t>1611</w:t>
            </w:r>
            <w:r w:rsidR="00D9309C">
              <w:rPr>
                <w:color w:val="000000" w:themeColor="text1"/>
                <w:sz w:val="24"/>
                <w:szCs w:val="24"/>
              </w:rPr>
              <w:t>-0.1</w:t>
            </w:r>
            <w:r w:rsidR="00C34F30">
              <w:rPr>
                <w:color w:val="000000" w:themeColor="text1"/>
                <w:sz w:val="24"/>
                <w:szCs w:val="24"/>
              </w:rPr>
              <w:t>721</w:t>
            </w:r>
            <w:r>
              <w:rPr>
                <w:color w:val="000000" w:themeColor="text1"/>
                <w:sz w:val="24"/>
                <w:szCs w:val="24"/>
              </w:rPr>
              <w:t>]</w:t>
            </w:r>
          </w:p>
        </w:tc>
        <w:tc>
          <w:tcPr>
            <w:tcW w:w="1445" w:type="dxa"/>
          </w:tcPr>
          <w:p w14:paraId="0359E2E4" w14:textId="4334589E" w:rsidR="00BC4C0F" w:rsidRDefault="00BC4C0F" w:rsidP="00BC4C0F">
            <w:pPr>
              <w:rPr>
                <w:color w:val="000000" w:themeColor="text1"/>
                <w:sz w:val="24"/>
                <w:szCs w:val="24"/>
              </w:rPr>
            </w:pPr>
            <w:r>
              <w:rPr>
                <w:color w:val="000000" w:themeColor="text1"/>
                <w:sz w:val="24"/>
                <w:szCs w:val="24"/>
              </w:rPr>
              <w:t>0.7026</w:t>
            </w:r>
          </w:p>
        </w:tc>
      </w:tr>
      <w:tr w:rsidR="00BC4C0F" w14:paraId="069745CB" w14:textId="77777777" w:rsidTr="00BC4C0F">
        <w:trPr>
          <w:jc w:val="center"/>
        </w:trPr>
        <w:tc>
          <w:tcPr>
            <w:tcW w:w="2515" w:type="dxa"/>
          </w:tcPr>
          <w:p w14:paraId="0C265283" w14:textId="5ECFA90D" w:rsidR="00BC4C0F" w:rsidRPr="00013955" w:rsidRDefault="00BC4C0F" w:rsidP="00BC4C0F">
            <w:pPr>
              <w:rPr>
                <w:color w:val="000000" w:themeColor="text1"/>
                <w:sz w:val="24"/>
                <w:szCs w:val="24"/>
              </w:rPr>
            </w:pPr>
            <w:r>
              <w:rPr>
                <w:b/>
                <w:color w:val="000000" w:themeColor="text1"/>
                <w:sz w:val="24"/>
                <w:szCs w:val="24"/>
              </w:rPr>
              <w:t>Zebrafinch</w:t>
            </w:r>
          </w:p>
        </w:tc>
        <w:tc>
          <w:tcPr>
            <w:tcW w:w="2700" w:type="dxa"/>
          </w:tcPr>
          <w:p w14:paraId="353815C7" w14:textId="77777777" w:rsidR="00BC4C0F" w:rsidRDefault="00BC4C0F" w:rsidP="00BC4C0F">
            <w:pPr>
              <w:rPr>
                <w:color w:val="000000" w:themeColor="text1"/>
                <w:sz w:val="24"/>
                <w:szCs w:val="24"/>
              </w:rPr>
            </w:pPr>
            <w:r w:rsidRPr="00013955">
              <w:rPr>
                <w:b/>
                <w:color w:val="000000" w:themeColor="text1"/>
                <w:sz w:val="24"/>
                <w:szCs w:val="24"/>
              </w:rPr>
              <w:t>Z-linked [95% CI]</w:t>
            </w:r>
          </w:p>
        </w:tc>
        <w:tc>
          <w:tcPr>
            <w:tcW w:w="2520" w:type="dxa"/>
          </w:tcPr>
          <w:p w14:paraId="43A830E2" w14:textId="77777777" w:rsidR="00BC4C0F" w:rsidRDefault="00BC4C0F" w:rsidP="00BC4C0F">
            <w:pPr>
              <w:rPr>
                <w:color w:val="000000" w:themeColor="text1"/>
                <w:sz w:val="24"/>
                <w:szCs w:val="24"/>
              </w:rPr>
            </w:pPr>
            <w:r w:rsidRPr="00013955">
              <w:rPr>
                <w:b/>
                <w:color w:val="000000" w:themeColor="text1"/>
                <w:sz w:val="24"/>
                <w:szCs w:val="24"/>
              </w:rPr>
              <w:t>Auto-linked [95% CI]</w:t>
            </w:r>
          </w:p>
        </w:tc>
        <w:tc>
          <w:tcPr>
            <w:tcW w:w="1445" w:type="dxa"/>
          </w:tcPr>
          <w:p w14:paraId="266833C8" w14:textId="77777777" w:rsidR="00BC4C0F" w:rsidRDefault="00BC4C0F" w:rsidP="00BC4C0F">
            <w:pPr>
              <w:rPr>
                <w:color w:val="000000" w:themeColor="text1"/>
                <w:sz w:val="24"/>
                <w:szCs w:val="24"/>
              </w:rPr>
            </w:pPr>
            <w:r w:rsidRPr="00013955">
              <w:rPr>
                <w:b/>
                <w:color w:val="000000" w:themeColor="text1"/>
                <w:sz w:val="24"/>
                <w:szCs w:val="24"/>
              </w:rPr>
              <w:t>P-value</w:t>
            </w:r>
          </w:p>
        </w:tc>
      </w:tr>
      <w:tr w:rsidR="00BC4C0F" w14:paraId="2C032AF8" w14:textId="77777777" w:rsidTr="00BC4C0F">
        <w:trPr>
          <w:jc w:val="center"/>
        </w:trPr>
        <w:tc>
          <w:tcPr>
            <w:tcW w:w="2515" w:type="dxa"/>
          </w:tcPr>
          <w:p w14:paraId="745D30D2"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p>
        </w:tc>
        <w:tc>
          <w:tcPr>
            <w:tcW w:w="2700" w:type="dxa"/>
          </w:tcPr>
          <w:p w14:paraId="3626CB58" w14:textId="628B1E33" w:rsidR="00BC4C0F" w:rsidRDefault="00D9309C" w:rsidP="00BC4C0F">
            <w:pPr>
              <w:rPr>
                <w:color w:val="000000" w:themeColor="text1"/>
                <w:sz w:val="24"/>
                <w:szCs w:val="24"/>
              </w:rPr>
            </w:pPr>
            <w:r>
              <w:rPr>
                <w:color w:val="000000" w:themeColor="text1"/>
                <w:sz w:val="24"/>
                <w:szCs w:val="24"/>
              </w:rPr>
              <w:t>0.0324 [0.0275-0.0316]</w:t>
            </w:r>
          </w:p>
        </w:tc>
        <w:tc>
          <w:tcPr>
            <w:tcW w:w="2520" w:type="dxa"/>
          </w:tcPr>
          <w:p w14:paraId="0953CDE8" w14:textId="34C6A28E" w:rsidR="00BC4C0F" w:rsidRDefault="00BC4C0F" w:rsidP="00BC4C0F">
            <w:pPr>
              <w:rPr>
                <w:color w:val="000000" w:themeColor="text1"/>
                <w:sz w:val="24"/>
                <w:szCs w:val="24"/>
              </w:rPr>
            </w:pPr>
            <w:r>
              <w:rPr>
                <w:color w:val="000000" w:themeColor="text1"/>
                <w:sz w:val="24"/>
                <w:szCs w:val="24"/>
              </w:rPr>
              <w:t>0.0</w:t>
            </w:r>
            <w:r w:rsidR="00D9309C">
              <w:rPr>
                <w:color w:val="000000" w:themeColor="text1"/>
                <w:sz w:val="24"/>
                <w:szCs w:val="24"/>
              </w:rPr>
              <w:t>284</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6F0EF613" w14:textId="305CA09D" w:rsidR="00BC4C0F" w:rsidRDefault="00D9309C" w:rsidP="00BC4C0F">
            <w:pPr>
              <w:rPr>
                <w:color w:val="000000" w:themeColor="text1"/>
                <w:sz w:val="24"/>
                <w:szCs w:val="24"/>
              </w:rPr>
            </w:pPr>
            <w:r w:rsidRPr="00D9309C">
              <w:rPr>
                <w:color w:val="FF0000"/>
                <w:sz w:val="24"/>
                <w:szCs w:val="24"/>
              </w:rPr>
              <w:t>0.04*</w:t>
            </w:r>
          </w:p>
        </w:tc>
      </w:tr>
      <w:tr w:rsidR="00BC4C0F" w14:paraId="7E124D86" w14:textId="77777777" w:rsidTr="00BC4C0F">
        <w:trPr>
          <w:jc w:val="center"/>
        </w:trPr>
        <w:tc>
          <w:tcPr>
            <w:tcW w:w="2515" w:type="dxa"/>
          </w:tcPr>
          <w:p w14:paraId="10942D82" w14:textId="77777777" w:rsidR="00BC4C0F" w:rsidRDefault="00BC4C0F" w:rsidP="00BC4C0F">
            <w:pPr>
              <w:rPr>
                <w:color w:val="000000" w:themeColor="text1"/>
                <w:sz w:val="24"/>
                <w:szCs w:val="24"/>
              </w:rPr>
            </w:pPr>
            <w:proofErr w:type="spellStart"/>
            <w:r>
              <w:rPr>
                <w:color w:val="000000" w:themeColor="text1"/>
                <w:sz w:val="24"/>
                <w:szCs w:val="24"/>
              </w:rPr>
              <w:t>dS</w:t>
            </w:r>
            <w:proofErr w:type="spellEnd"/>
          </w:p>
        </w:tc>
        <w:tc>
          <w:tcPr>
            <w:tcW w:w="2700" w:type="dxa"/>
          </w:tcPr>
          <w:p w14:paraId="1FA29DA9" w14:textId="237D102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1717</w:t>
            </w:r>
            <w:r>
              <w:rPr>
                <w:color w:val="000000" w:themeColor="text1"/>
                <w:sz w:val="24"/>
                <w:szCs w:val="24"/>
              </w:rPr>
              <w:t xml:space="preserve"> [</w:t>
            </w:r>
            <w:r w:rsidR="00D9309C">
              <w:rPr>
                <w:color w:val="000000" w:themeColor="text1"/>
                <w:sz w:val="24"/>
                <w:szCs w:val="24"/>
              </w:rPr>
              <w:t>0.1641-0.1756</w:t>
            </w:r>
            <w:r>
              <w:rPr>
                <w:color w:val="000000" w:themeColor="text1"/>
                <w:sz w:val="24"/>
                <w:szCs w:val="24"/>
              </w:rPr>
              <w:t>]</w:t>
            </w:r>
          </w:p>
        </w:tc>
        <w:tc>
          <w:tcPr>
            <w:tcW w:w="2520" w:type="dxa"/>
          </w:tcPr>
          <w:p w14:paraId="3C87102C" w14:textId="621F3A07"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1776</w:t>
            </w:r>
            <w:r>
              <w:rPr>
                <w:color w:val="000000" w:themeColor="text1"/>
                <w:sz w:val="24"/>
                <w:szCs w:val="24"/>
              </w:rPr>
              <w:t xml:space="preserve"> [</w:t>
            </w:r>
            <w:r w:rsidR="00D9309C">
              <w:rPr>
                <w:color w:val="000000" w:themeColor="text1"/>
                <w:sz w:val="24"/>
                <w:szCs w:val="24"/>
              </w:rPr>
              <w:t>0.1741-0.1810</w:t>
            </w:r>
            <w:r>
              <w:rPr>
                <w:color w:val="000000" w:themeColor="text1"/>
                <w:sz w:val="24"/>
                <w:szCs w:val="24"/>
              </w:rPr>
              <w:t>]</w:t>
            </w:r>
          </w:p>
        </w:tc>
        <w:tc>
          <w:tcPr>
            <w:tcW w:w="1445" w:type="dxa"/>
          </w:tcPr>
          <w:p w14:paraId="24842F2B" w14:textId="77777777" w:rsidR="00BC4C0F" w:rsidRDefault="00BC4C0F" w:rsidP="00BC4C0F">
            <w:pPr>
              <w:rPr>
                <w:color w:val="000000" w:themeColor="text1"/>
                <w:sz w:val="24"/>
                <w:szCs w:val="24"/>
              </w:rPr>
            </w:pPr>
            <w:r>
              <w:rPr>
                <w:color w:val="000000" w:themeColor="text1"/>
                <w:sz w:val="24"/>
                <w:szCs w:val="24"/>
              </w:rPr>
              <w:t>0.4941</w:t>
            </w:r>
          </w:p>
        </w:tc>
      </w:tr>
      <w:tr w:rsidR="00BC4C0F" w14:paraId="51A8FF64" w14:textId="77777777" w:rsidTr="00BC4C0F">
        <w:trPr>
          <w:jc w:val="center"/>
        </w:trPr>
        <w:tc>
          <w:tcPr>
            <w:tcW w:w="2515" w:type="dxa"/>
          </w:tcPr>
          <w:p w14:paraId="1F3503C5" w14:textId="77777777" w:rsidR="00BC4C0F" w:rsidRDefault="00BC4C0F" w:rsidP="00BC4C0F">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4FDE5A3B" w14:textId="50E05D09" w:rsidR="00BC4C0F" w:rsidRDefault="00D9309C" w:rsidP="00BC4C0F">
            <w:pPr>
              <w:rPr>
                <w:color w:val="000000" w:themeColor="text1"/>
                <w:sz w:val="24"/>
                <w:szCs w:val="24"/>
              </w:rPr>
            </w:pPr>
            <w:r>
              <w:rPr>
                <w:color w:val="000000" w:themeColor="text1"/>
                <w:sz w:val="24"/>
                <w:szCs w:val="24"/>
              </w:rPr>
              <w:t>0.1887 [0.1695-0.2080]</w:t>
            </w:r>
          </w:p>
        </w:tc>
        <w:tc>
          <w:tcPr>
            <w:tcW w:w="2520" w:type="dxa"/>
          </w:tcPr>
          <w:p w14:paraId="20387615" w14:textId="49F0C9D9" w:rsidR="00BC4C0F" w:rsidRDefault="00BC4C0F" w:rsidP="00BC4C0F">
            <w:pPr>
              <w:rPr>
                <w:color w:val="000000" w:themeColor="text1"/>
                <w:sz w:val="24"/>
                <w:szCs w:val="24"/>
              </w:rPr>
            </w:pPr>
            <w:r>
              <w:rPr>
                <w:color w:val="000000" w:themeColor="text1"/>
                <w:sz w:val="24"/>
                <w:szCs w:val="24"/>
              </w:rPr>
              <w:t>0.</w:t>
            </w:r>
            <w:r w:rsidR="00D9309C">
              <w:rPr>
                <w:color w:val="000000" w:themeColor="text1"/>
                <w:sz w:val="24"/>
                <w:szCs w:val="24"/>
              </w:rPr>
              <w:t>1599</w:t>
            </w:r>
            <w:r>
              <w:rPr>
                <w:color w:val="000000" w:themeColor="text1"/>
                <w:sz w:val="24"/>
                <w:szCs w:val="24"/>
              </w:rPr>
              <w:t xml:space="preserve"> [</w:t>
            </w:r>
            <w:r w:rsidR="00D9309C">
              <w:rPr>
                <w:color w:val="000000" w:themeColor="text1"/>
                <w:sz w:val="24"/>
                <w:szCs w:val="24"/>
              </w:rPr>
              <w:t>0.1549-0.1649</w:t>
            </w:r>
            <w:r>
              <w:rPr>
                <w:color w:val="000000" w:themeColor="text1"/>
                <w:sz w:val="24"/>
                <w:szCs w:val="24"/>
              </w:rPr>
              <w:t>]</w:t>
            </w:r>
          </w:p>
        </w:tc>
        <w:tc>
          <w:tcPr>
            <w:tcW w:w="1445" w:type="dxa"/>
          </w:tcPr>
          <w:p w14:paraId="3116C5A4" w14:textId="67E6C570" w:rsidR="00BC4C0F" w:rsidRDefault="00D9309C" w:rsidP="00BC4C0F">
            <w:pPr>
              <w:rPr>
                <w:color w:val="000000" w:themeColor="text1"/>
                <w:sz w:val="24"/>
                <w:szCs w:val="24"/>
              </w:rPr>
            </w:pPr>
            <w:r w:rsidRPr="00D9309C">
              <w:rPr>
                <w:color w:val="FF0000"/>
                <w:sz w:val="24"/>
                <w:szCs w:val="24"/>
              </w:rPr>
              <w:t>0.0045*</w:t>
            </w:r>
          </w:p>
        </w:tc>
      </w:tr>
      <w:tr w:rsidR="00D9309C" w14:paraId="55BB9B8D" w14:textId="77777777" w:rsidTr="00BC4C0F">
        <w:trPr>
          <w:jc w:val="center"/>
        </w:trPr>
        <w:tc>
          <w:tcPr>
            <w:tcW w:w="2515" w:type="dxa"/>
          </w:tcPr>
          <w:p w14:paraId="4BCD5808" w14:textId="1BCA9DBA" w:rsidR="00D9309C" w:rsidRDefault="00D9309C" w:rsidP="00D9309C">
            <w:pPr>
              <w:rPr>
                <w:color w:val="000000" w:themeColor="text1"/>
                <w:sz w:val="24"/>
                <w:szCs w:val="24"/>
              </w:rPr>
            </w:pPr>
            <w:r>
              <w:rPr>
                <w:b/>
                <w:color w:val="000000" w:themeColor="text1"/>
                <w:sz w:val="24"/>
                <w:szCs w:val="24"/>
              </w:rPr>
              <w:t xml:space="preserve">Alligator </w:t>
            </w:r>
            <w:proofErr w:type="spellStart"/>
            <w:r w:rsidR="00B40AF0">
              <w:rPr>
                <w:b/>
                <w:color w:val="000000" w:themeColor="text1"/>
                <w:sz w:val="24"/>
                <w:szCs w:val="24"/>
              </w:rPr>
              <w:t>s</w:t>
            </w:r>
            <w:r>
              <w:rPr>
                <w:b/>
                <w:color w:val="000000" w:themeColor="text1"/>
                <w:sz w:val="24"/>
                <w:szCs w:val="24"/>
              </w:rPr>
              <w:t>inenesis</w:t>
            </w:r>
            <w:proofErr w:type="spellEnd"/>
          </w:p>
        </w:tc>
        <w:tc>
          <w:tcPr>
            <w:tcW w:w="2700" w:type="dxa"/>
          </w:tcPr>
          <w:p w14:paraId="1FB70ABE" w14:textId="39543055"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4C23DAB6" w14:textId="6DCEFD20"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168A6118" w14:textId="38D1A312" w:rsidR="00D9309C" w:rsidRPr="00D9309C" w:rsidRDefault="00D9309C" w:rsidP="00D9309C">
            <w:pPr>
              <w:rPr>
                <w:color w:val="FF0000"/>
                <w:sz w:val="24"/>
                <w:szCs w:val="24"/>
              </w:rPr>
            </w:pPr>
            <w:r w:rsidRPr="00013955">
              <w:rPr>
                <w:b/>
                <w:color w:val="000000" w:themeColor="text1"/>
                <w:sz w:val="24"/>
                <w:szCs w:val="24"/>
              </w:rPr>
              <w:t>P-value</w:t>
            </w:r>
          </w:p>
        </w:tc>
      </w:tr>
      <w:tr w:rsidR="00D9309C" w14:paraId="46F79E1A" w14:textId="77777777" w:rsidTr="00BC4C0F">
        <w:trPr>
          <w:jc w:val="center"/>
        </w:trPr>
        <w:tc>
          <w:tcPr>
            <w:tcW w:w="2515" w:type="dxa"/>
          </w:tcPr>
          <w:p w14:paraId="696B8250" w14:textId="5D69B97C" w:rsidR="00D9309C" w:rsidRDefault="00D9309C" w:rsidP="00D9309C">
            <w:pPr>
              <w:rPr>
                <w:color w:val="000000" w:themeColor="text1"/>
                <w:sz w:val="24"/>
                <w:szCs w:val="24"/>
              </w:rPr>
            </w:pPr>
            <w:proofErr w:type="spellStart"/>
            <w:r>
              <w:rPr>
                <w:color w:val="000000" w:themeColor="text1"/>
                <w:sz w:val="24"/>
                <w:szCs w:val="24"/>
              </w:rPr>
              <w:t>dN</w:t>
            </w:r>
            <w:proofErr w:type="spellEnd"/>
          </w:p>
        </w:tc>
        <w:tc>
          <w:tcPr>
            <w:tcW w:w="2700" w:type="dxa"/>
          </w:tcPr>
          <w:p w14:paraId="5C733697" w14:textId="0545004D"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0125</w:t>
            </w:r>
            <w:r>
              <w:rPr>
                <w:color w:val="000000" w:themeColor="text1"/>
                <w:sz w:val="24"/>
                <w:szCs w:val="24"/>
              </w:rPr>
              <w:t xml:space="preserve"> [0.</w:t>
            </w:r>
            <w:r w:rsidR="00B40AF0">
              <w:rPr>
                <w:color w:val="000000" w:themeColor="text1"/>
                <w:sz w:val="24"/>
                <w:szCs w:val="24"/>
              </w:rPr>
              <w:t>0102</w:t>
            </w:r>
            <w:r>
              <w:rPr>
                <w:color w:val="000000" w:themeColor="text1"/>
                <w:sz w:val="24"/>
                <w:szCs w:val="24"/>
              </w:rPr>
              <w:t>-0.0</w:t>
            </w:r>
            <w:r w:rsidR="00B40AF0">
              <w:rPr>
                <w:color w:val="000000" w:themeColor="text1"/>
                <w:sz w:val="24"/>
                <w:szCs w:val="24"/>
              </w:rPr>
              <w:t>152</w:t>
            </w:r>
            <w:r>
              <w:rPr>
                <w:color w:val="000000" w:themeColor="text1"/>
                <w:sz w:val="24"/>
                <w:szCs w:val="24"/>
              </w:rPr>
              <w:t>]</w:t>
            </w:r>
          </w:p>
        </w:tc>
        <w:tc>
          <w:tcPr>
            <w:tcW w:w="2520" w:type="dxa"/>
          </w:tcPr>
          <w:p w14:paraId="4B021E8A" w14:textId="2F0CABEF" w:rsidR="00D9309C" w:rsidRDefault="00D9309C" w:rsidP="00D9309C">
            <w:pPr>
              <w:rPr>
                <w:color w:val="000000" w:themeColor="text1"/>
                <w:sz w:val="24"/>
                <w:szCs w:val="24"/>
              </w:rPr>
            </w:pPr>
            <w:r>
              <w:rPr>
                <w:color w:val="000000" w:themeColor="text1"/>
                <w:sz w:val="24"/>
                <w:szCs w:val="24"/>
              </w:rPr>
              <w:t>0.0</w:t>
            </w:r>
            <w:r w:rsidR="00B40AF0">
              <w:rPr>
                <w:color w:val="000000" w:themeColor="text1"/>
                <w:sz w:val="24"/>
                <w:szCs w:val="24"/>
              </w:rPr>
              <w:t>104</w:t>
            </w:r>
            <w:r>
              <w:rPr>
                <w:color w:val="000000" w:themeColor="text1"/>
                <w:sz w:val="24"/>
                <w:szCs w:val="24"/>
              </w:rPr>
              <w:t xml:space="preserve"> [0.</w:t>
            </w:r>
            <w:r w:rsidR="00B40AF0">
              <w:rPr>
                <w:color w:val="000000" w:themeColor="text1"/>
                <w:sz w:val="24"/>
                <w:szCs w:val="24"/>
              </w:rPr>
              <w:t>0129</w:t>
            </w:r>
            <w:r>
              <w:rPr>
                <w:color w:val="000000" w:themeColor="text1"/>
                <w:sz w:val="24"/>
                <w:szCs w:val="24"/>
              </w:rPr>
              <w:t>-0.</w:t>
            </w:r>
            <w:r w:rsidR="00B40AF0">
              <w:rPr>
                <w:color w:val="000000" w:themeColor="text1"/>
                <w:sz w:val="24"/>
                <w:szCs w:val="24"/>
              </w:rPr>
              <w:t>0145</w:t>
            </w:r>
            <w:r>
              <w:rPr>
                <w:color w:val="000000" w:themeColor="text1"/>
                <w:sz w:val="24"/>
                <w:szCs w:val="24"/>
              </w:rPr>
              <w:t>]</w:t>
            </w:r>
          </w:p>
        </w:tc>
        <w:tc>
          <w:tcPr>
            <w:tcW w:w="1445" w:type="dxa"/>
          </w:tcPr>
          <w:p w14:paraId="2B5A6C40" w14:textId="58E9587C" w:rsidR="00D9309C" w:rsidRPr="00D9309C" w:rsidRDefault="00D9309C" w:rsidP="00D9309C">
            <w:pPr>
              <w:rPr>
                <w:color w:val="FF0000"/>
                <w:sz w:val="24"/>
                <w:szCs w:val="24"/>
              </w:rPr>
            </w:pPr>
            <w:r w:rsidRPr="00BC4C0F">
              <w:rPr>
                <w:sz w:val="24"/>
                <w:szCs w:val="24"/>
              </w:rPr>
              <w:t>0.</w:t>
            </w:r>
            <w:r w:rsidR="00B40AF0">
              <w:rPr>
                <w:sz w:val="24"/>
                <w:szCs w:val="24"/>
              </w:rPr>
              <w:t>4671</w:t>
            </w:r>
          </w:p>
        </w:tc>
      </w:tr>
      <w:tr w:rsidR="00D9309C" w14:paraId="4058C1D3" w14:textId="77777777" w:rsidTr="00BC4C0F">
        <w:trPr>
          <w:jc w:val="center"/>
        </w:trPr>
        <w:tc>
          <w:tcPr>
            <w:tcW w:w="2515" w:type="dxa"/>
          </w:tcPr>
          <w:p w14:paraId="6081D202" w14:textId="3AF9CB2F" w:rsidR="00D9309C" w:rsidRDefault="00D9309C" w:rsidP="00D9309C">
            <w:pPr>
              <w:rPr>
                <w:color w:val="000000" w:themeColor="text1"/>
                <w:sz w:val="24"/>
                <w:szCs w:val="24"/>
              </w:rPr>
            </w:pPr>
            <w:proofErr w:type="spellStart"/>
            <w:r>
              <w:rPr>
                <w:color w:val="000000" w:themeColor="text1"/>
                <w:sz w:val="24"/>
                <w:szCs w:val="24"/>
              </w:rPr>
              <w:t>dS</w:t>
            </w:r>
            <w:proofErr w:type="spellEnd"/>
          </w:p>
        </w:tc>
        <w:tc>
          <w:tcPr>
            <w:tcW w:w="2700" w:type="dxa"/>
          </w:tcPr>
          <w:p w14:paraId="6F628099" w14:textId="3011918E"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0562</w:t>
            </w:r>
            <w:r>
              <w:rPr>
                <w:color w:val="000000" w:themeColor="text1"/>
                <w:sz w:val="24"/>
                <w:szCs w:val="24"/>
              </w:rPr>
              <w:t xml:space="preserve"> [0.</w:t>
            </w:r>
            <w:r w:rsidR="00B40AF0">
              <w:rPr>
                <w:color w:val="000000" w:themeColor="text1"/>
                <w:sz w:val="24"/>
                <w:szCs w:val="24"/>
              </w:rPr>
              <w:t>0553</w:t>
            </w:r>
            <w:r>
              <w:rPr>
                <w:color w:val="000000" w:themeColor="text1"/>
                <w:sz w:val="24"/>
                <w:szCs w:val="24"/>
              </w:rPr>
              <w:t>-0.</w:t>
            </w:r>
            <w:r w:rsidR="00B40AF0">
              <w:rPr>
                <w:color w:val="000000" w:themeColor="text1"/>
                <w:sz w:val="24"/>
                <w:szCs w:val="24"/>
              </w:rPr>
              <w:t>0591</w:t>
            </w:r>
            <w:r>
              <w:rPr>
                <w:color w:val="000000" w:themeColor="text1"/>
                <w:sz w:val="24"/>
                <w:szCs w:val="24"/>
              </w:rPr>
              <w:t>]</w:t>
            </w:r>
          </w:p>
        </w:tc>
        <w:tc>
          <w:tcPr>
            <w:tcW w:w="2520" w:type="dxa"/>
          </w:tcPr>
          <w:p w14:paraId="30EC60AC" w14:textId="544C547B"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06</w:t>
            </w:r>
            <w:r w:rsidR="005B3425">
              <w:rPr>
                <w:color w:val="000000" w:themeColor="text1"/>
                <w:sz w:val="24"/>
                <w:szCs w:val="24"/>
              </w:rPr>
              <w:t>39</w:t>
            </w:r>
            <w:r>
              <w:rPr>
                <w:color w:val="000000" w:themeColor="text1"/>
                <w:sz w:val="24"/>
                <w:szCs w:val="24"/>
              </w:rPr>
              <w:t>[0.0</w:t>
            </w:r>
            <w:r w:rsidR="00B40AF0">
              <w:rPr>
                <w:color w:val="000000" w:themeColor="text1"/>
                <w:sz w:val="24"/>
                <w:szCs w:val="24"/>
              </w:rPr>
              <w:t>639</w:t>
            </w:r>
            <w:r>
              <w:rPr>
                <w:color w:val="000000" w:themeColor="text1"/>
                <w:sz w:val="24"/>
                <w:szCs w:val="24"/>
              </w:rPr>
              <w:t>-0.0</w:t>
            </w:r>
            <w:r w:rsidR="00B40AF0">
              <w:rPr>
                <w:color w:val="000000" w:themeColor="text1"/>
                <w:sz w:val="24"/>
                <w:szCs w:val="24"/>
              </w:rPr>
              <w:t>709</w:t>
            </w:r>
            <w:r>
              <w:rPr>
                <w:color w:val="000000" w:themeColor="text1"/>
                <w:sz w:val="24"/>
                <w:szCs w:val="24"/>
              </w:rPr>
              <w:t>]</w:t>
            </w:r>
          </w:p>
        </w:tc>
        <w:tc>
          <w:tcPr>
            <w:tcW w:w="1445" w:type="dxa"/>
          </w:tcPr>
          <w:p w14:paraId="77458052" w14:textId="7F554644"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0831</w:t>
            </w:r>
          </w:p>
        </w:tc>
      </w:tr>
      <w:tr w:rsidR="00D9309C" w14:paraId="15E24EE2" w14:textId="77777777" w:rsidTr="00BC4C0F">
        <w:trPr>
          <w:jc w:val="center"/>
        </w:trPr>
        <w:tc>
          <w:tcPr>
            <w:tcW w:w="2515" w:type="dxa"/>
          </w:tcPr>
          <w:p w14:paraId="65FB1E88" w14:textId="063AFF1E" w:rsidR="00D9309C" w:rsidRDefault="00D9309C" w:rsidP="00D9309C">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6DCF46A2" w14:textId="3556AE6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2230</w:t>
            </w:r>
            <w:r>
              <w:rPr>
                <w:color w:val="000000" w:themeColor="text1"/>
                <w:sz w:val="24"/>
                <w:szCs w:val="24"/>
              </w:rPr>
              <w:t xml:space="preserve"> [0.</w:t>
            </w:r>
            <w:r w:rsidR="00B40AF0">
              <w:rPr>
                <w:color w:val="000000" w:themeColor="text1"/>
                <w:sz w:val="24"/>
                <w:szCs w:val="24"/>
              </w:rPr>
              <w:t>1918</w:t>
            </w:r>
            <w:r>
              <w:rPr>
                <w:color w:val="000000" w:themeColor="text1"/>
                <w:sz w:val="24"/>
                <w:szCs w:val="24"/>
              </w:rPr>
              <w:t>-0.</w:t>
            </w:r>
            <w:r w:rsidR="00B40AF0">
              <w:rPr>
                <w:color w:val="000000" w:themeColor="text1"/>
                <w:sz w:val="24"/>
                <w:szCs w:val="24"/>
              </w:rPr>
              <w:t>2588</w:t>
            </w:r>
            <w:r>
              <w:rPr>
                <w:color w:val="000000" w:themeColor="text1"/>
                <w:sz w:val="24"/>
                <w:szCs w:val="24"/>
              </w:rPr>
              <w:t>]</w:t>
            </w:r>
          </w:p>
        </w:tc>
        <w:tc>
          <w:tcPr>
            <w:tcW w:w="2520" w:type="dxa"/>
          </w:tcPr>
          <w:p w14:paraId="43D59F06" w14:textId="155D8DF5" w:rsidR="00D9309C" w:rsidRDefault="00D9309C" w:rsidP="00D9309C">
            <w:pPr>
              <w:rPr>
                <w:color w:val="000000" w:themeColor="text1"/>
                <w:sz w:val="24"/>
                <w:szCs w:val="24"/>
              </w:rPr>
            </w:pPr>
            <w:r>
              <w:rPr>
                <w:color w:val="000000" w:themeColor="text1"/>
                <w:sz w:val="24"/>
                <w:szCs w:val="24"/>
              </w:rPr>
              <w:t>0.</w:t>
            </w:r>
            <w:r w:rsidR="00B40AF0">
              <w:rPr>
                <w:color w:val="000000" w:themeColor="text1"/>
                <w:sz w:val="24"/>
                <w:szCs w:val="24"/>
              </w:rPr>
              <w:t>2019</w:t>
            </w:r>
            <w:r>
              <w:rPr>
                <w:color w:val="000000" w:themeColor="text1"/>
                <w:sz w:val="24"/>
                <w:szCs w:val="24"/>
              </w:rPr>
              <w:t xml:space="preserve"> [0.1</w:t>
            </w:r>
            <w:r w:rsidR="00B40AF0">
              <w:rPr>
                <w:color w:val="000000" w:themeColor="text1"/>
                <w:sz w:val="24"/>
                <w:szCs w:val="24"/>
              </w:rPr>
              <w:t>952</w:t>
            </w:r>
            <w:r>
              <w:rPr>
                <w:color w:val="000000" w:themeColor="text1"/>
                <w:sz w:val="24"/>
                <w:szCs w:val="24"/>
              </w:rPr>
              <w:t>-0.</w:t>
            </w:r>
            <w:r w:rsidR="00B40AF0">
              <w:rPr>
                <w:color w:val="000000" w:themeColor="text1"/>
                <w:sz w:val="24"/>
                <w:szCs w:val="24"/>
              </w:rPr>
              <w:t>2088</w:t>
            </w:r>
            <w:r>
              <w:rPr>
                <w:color w:val="000000" w:themeColor="text1"/>
                <w:sz w:val="24"/>
                <w:szCs w:val="24"/>
              </w:rPr>
              <w:t>]</w:t>
            </w:r>
          </w:p>
        </w:tc>
        <w:tc>
          <w:tcPr>
            <w:tcW w:w="1445" w:type="dxa"/>
          </w:tcPr>
          <w:p w14:paraId="754291DA" w14:textId="0B2AC341" w:rsidR="00D9309C" w:rsidRPr="00D9309C" w:rsidRDefault="00D9309C" w:rsidP="00D9309C">
            <w:pPr>
              <w:rPr>
                <w:color w:val="FF0000"/>
                <w:sz w:val="24"/>
                <w:szCs w:val="24"/>
              </w:rPr>
            </w:pPr>
            <w:r>
              <w:rPr>
                <w:color w:val="000000" w:themeColor="text1"/>
                <w:sz w:val="24"/>
                <w:szCs w:val="24"/>
              </w:rPr>
              <w:t>0.</w:t>
            </w:r>
            <w:r w:rsidR="00B40AF0">
              <w:rPr>
                <w:color w:val="000000" w:themeColor="text1"/>
                <w:sz w:val="24"/>
                <w:szCs w:val="24"/>
              </w:rPr>
              <w:t>2088</w:t>
            </w:r>
          </w:p>
        </w:tc>
      </w:tr>
      <w:tr w:rsidR="00D9309C" w14:paraId="6A8CF578" w14:textId="77777777" w:rsidTr="00BC4C0F">
        <w:trPr>
          <w:jc w:val="center"/>
        </w:trPr>
        <w:tc>
          <w:tcPr>
            <w:tcW w:w="2515" w:type="dxa"/>
          </w:tcPr>
          <w:p w14:paraId="3097983E" w14:textId="4A7B710F" w:rsidR="00D9309C" w:rsidRPr="00B40AF0" w:rsidRDefault="00B40AF0" w:rsidP="00D9309C">
            <w:pPr>
              <w:rPr>
                <w:b/>
                <w:color w:val="000000" w:themeColor="text1"/>
                <w:sz w:val="24"/>
                <w:szCs w:val="24"/>
              </w:rPr>
            </w:pPr>
            <w:r w:rsidRPr="00B40AF0">
              <w:rPr>
                <w:b/>
                <w:color w:val="000000" w:themeColor="text1"/>
                <w:sz w:val="24"/>
                <w:szCs w:val="24"/>
              </w:rPr>
              <w:t>Gavialis gangeticus</w:t>
            </w:r>
          </w:p>
        </w:tc>
        <w:tc>
          <w:tcPr>
            <w:tcW w:w="2700" w:type="dxa"/>
          </w:tcPr>
          <w:p w14:paraId="42B85DDC" w14:textId="51299791" w:rsidR="00D9309C" w:rsidRDefault="00D9309C" w:rsidP="00D9309C">
            <w:pPr>
              <w:rPr>
                <w:color w:val="000000" w:themeColor="text1"/>
                <w:sz w:val="24"/>
                <w:szCs w:val="24"/>
              </w:rPr>
            </w:pPr>
            <w:r w:rsidRPr="00013955">
              <w:rPr>
                <w:b/>
                <w:color w:val="000000" w:themeColor="text1"/>
                <w:sz w:val="24"/>
                <w:szCs w:val="24"/>
              </w:rPr>
              <w:t>Z-linked [95% CI]</w:t>
            </w:r>
          </w:p>
        </w:tc>
        <w:tc>
          <w:tcPr>
            <w:tcW w:w="2520" w:type="dxa"/>
          </w:tcPr>
          <w:p w14:paraId="35F5AADF" w14:textId="43A87728" w:rsidR="00D9309C" w:rsidRDefault="00D9309C" w:rsidP="00D9309C">
            <w:pPr>
              <w:rPr>
                <w:color w:val="000000" w:themeColor="text1"/>
                <w:sz w:val="24"/>
                <w:szCs w:val="24"/>
              </w:rPr>
            </w:pPr>
            <w:r w:rsidRPr="00013955">
              <w:rPr>
                <w:b/>
                <w:color w:val="000000" w:themeColor="text1"/>
                <w:sz w:val="24"/>
                <w:szCs w:val="24"/>
              </w:rPr>
              <w:t>Auto-linked [95% CI]</w:t>
            </w:r>
          </w:p>
        </w:tc>
        <w:tc>
          <w:tcPr>
            <w:tcW w:w="1445" w:type="dxa"/>
          </w:tcPr>
          <w:p w14:paraId="2CA900B5" w14:textId="30F01F6F" w:rsidR="00D9309C" w:rsidRPr="00D9309C" w:rsidRDefault="00D9309C" w:rsidP="00D9309C">
            <w:pPr>
              <w:rPr>
                <w:color w:val="FF0000"/>
                <w:sz w:val="24"/>
                <w:szCs w:val="24"/>
              </w:rPr>
            </w:pPr>
            <w:r w:rsidRPr="00013955">
              <w:rPr>
                <w:b/>
                <w:color w:val="000000" w:themeColor="text1"/>
                <w:sz w:val="24"/>
                <w:szCs w:val="24"/>
              </w:rPr>
              <w:t>P-value</w:t>
            </w:r>
          </w:p>
        </w:tc>
      </w:tr>
      <w:tr w:rsidR="00D9309C" w14:paraId="1FEB2395" w14:textId="77777777" w:rsidTr="00BC4C0F">
        <w:trPr>
          <w:jc w:val="center"/>
        </w:trPr>
        <w:tc>
          <w:tcPr>
            <w:tcW w:w="2515" w:type="dxa"/>
          </w:tcPr>
          <w:p w14:paraId="62508DD7" w14:textId="06F2C05E" w:rsidR="00D9309C" w:rsidRDefault="00D9309C" w:rsidP="00D9309C">
            <w:pPr>
              <w:rPr>
                <w:color w:val="000000" w:themeColor="text1"/>
                <w:sz w:val="24"/>
                <w:szCs w:val="24"/>
              </w:rPr>
            </w:pPr>
            <w:proofErr w:type="spellStart"/>
            <w:r>
              <w:rPr>
                <w:color w:val="000000" w:themeColor="text1"/>
                <w:sz w:val="24"/>
                <w:szCs w:val="24"/>
              </w:rPr>
              <w:t>dN</w:t>
            </w:r>
            <w:proofErr w:type="spellEnd"/>
          </w:p>
        </w:tc>
        <w:tc>
          <w:tcPr>
            <w:tcW w:w="2700" w:type="dxa"/>
          </w:tcPr>
          <w:p w14:paraId="475E573C" w14:textId="39F70EE1"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090</w:t>
            </w:r>
            <w:r>
              <w:rPr>
                <w:color w:val="000000" w:themeColor="text1"/>
                <w:sz w:val="24"/>
                <w:szCs w:val="24"/>
              </w:rPr>
              <w:t xml:space="preserve"> [0.0</w:t>
            </w:r>
            <w:r w:rsidR="005B3425">
              <w:rPr>
                <w:color w:val="000000" w:themeColor="text1"/>
                <w:sz w:val="24"/>
                <w:szCs w:val="24"/>
              </w:rPr>
              <w:t>081</w:t>
            </w:r>
            <w:r>
              <w:rPr>
                <w:color w:val="000000" w:themeColor="text1"/>
                <w:sz w:val="24"/>
                <w:szCs w:val="24"/>
              </w:rPr>
              <w:t>-0.0</w:t>
            </w:r>
            <w:r w:rsidR="005B3425">
              <w:rPr>
                <w:color w:val="000000" w:themeColor="text1"/>
                <w:sz w:val="24"/>
                <w:szCs w:val="24"/>
              </w:rPr>
              <w:t>011</w:t>
            </w:r>
            <w:r>
              <w:rPr>
                <w:color w:val="000000" w:themeColor="text1"/>
                <w:sz w:val="24"/>
                <w:szCs w:val="24"/>
              </w:rPr>
              <w:t>]</w:t>
            </w:r>
          </w:p>
        </w:tc>
        <w:tc>
          <w:tcPr>
            <w:tcW w:w="2520" w:type="dxa"/>
          </w:tcPr>
          <w:p w14:paraId="09456261" w14:textId="7E863F7C" w:rsidR="00D9309C" w:rsidRDefault="00D9309C" w:rsidP="00D9309C">
            <w:pPr>
              <w:rPr>
                <w:color w:val="000000" w:themeColor="text1"/>
                <w:sz w:val="24"/>
                <w:szCs w:val="24"/>
              </w:rPr>
            </w:pPr>
            <w:r>
              <w:rPr>
                <w:color w:val="000000" w:themeColor="text1"/>
                <w:sz w:val="24"/>
                <w:szCs w:val="24"/>
              </w:rPr>
              <w:t>0.0</w:t>
            </w:r>
            <w:r w:rsidR="005B3425">
              <w:rPr>
                <w:color w:val="000000" w:themeColor="text1"/>
                <w:sz w:val="24"/>
                <w:szCs w:val="24"/>
              </w:rPr>
              <w:t>104</w:t>
            </w:r>
            <w:r>
              <w:rPr>
                <w:color w:val="000000" w:themeColor="text1"/>
                <w:sz w:val="24"/>
                <w:szCs w:val="24"/>
              </w:rPr>
              <w:t xml:space="preserve"> [0.</w:t>
            </w:r>
            <w:r w:rsidR="005B3425">
              <w:rPr>
                <w:color w:val="000000" w:themeColor="text1"/>
                <w:sz w:val="24"/>
                <w:szCs w:val="24"/>
              </w:rPr>
              <w:t>0098</w:t>
            </w:r>
            <w:r>
              <w:rPr>
                <w:color w:val="000000" w:themeColor="text1"/>
                <w:sz w:val="24"/>
                <w:szCs w:val="24"/>
              </w:rPr>
              <w:t>-0.</w:t>
            </w:r>
            <w:r w:rsidR="005B3425">
              <w:rPr>
                <w:color w:val="000000" w:themeColor="text1"/>
                <w:sz w:val="24"/>
                <w:szCs w:val="24"/>
              </w:rPr>
              <w:t>0110</w:t>
            </w:r>
            <w:r>
              <w:rPr>
                <w:color w:val="000000" w:themeColor="text1"/>
                <w:sz w:val="24"/>
                <w:szCs w:val="24"/>
              </w:rPr>
              <w:t>]</w:t>
            </w:r>
          </w:p>
        </w:tc>
        <w:tc>
          <w:tcPr>
            <w:tcW w:w="1445" w:type="dxa"/>
          </w:tcPr>
          <w:p w14:paraId="45DBE4F3" w14:textId="32E64348" w:rsidR="00D9309C" w:rsidRPr="00D9309C" w:rsidRDefault="00D9309C" w:rsidP="00D9309C">
            <w:pPr>
              <w:rPr>
                <w:color w:val="FF0000"/>
                <w:sz w:val="24"/>
                <w:szCs w:val="24"/>
              </w:rPr>
            </w:pPr>
            <w:r w:rsidRPr="00BC4C0F">
              <w:rPr>
                <w:sz w:val="24"/>
                <w:szCs w:val="24"/>
              </w:rPr>
              <w:t>0.</w:t>
            </w:r>
            <w:r w:rsidR="00622614">
              <w:rPr>
                <w:sz w:val="24"/>
                <w:szCs w:val="24"/>
              </w:rPr>
              <w:t>4818</w:t>
            </w:r>
          </w:p>
        </w:tc>
      </w:tr>
      <w:tr w:rsidR="00D9309C" w14:paraId="5EC862F8" w14:textId="77777777" w:rsidTr="00BC4C0F">
        <w:trPr>
          <w:jc w:val="center"/>
        </w:trPr>
        <w:tc>
          <w:tcPr>
            <w:tcW w:w="2515" w:type="dxa"/>
          </w:tcPr>
          <w:p w14:paraId="573C2D55" w14:textId="4BB9BBE4" w:rsidR="00D9309C" w:rsidRDefault="00D9309C" w:rsidP="00D9309C">
            <w:pPr>
              <w:rPr>
                <w:color w:val="000000" w:themeColor="text1"/>
                <w:sz w:val="24"/>
                <w:szCs w:val="24"/>
              </w:rPr>
            </w:pPr>
            <w:proofErr w:type="spellStart"/>
            <w:r>
              <w:rPr>
                <w:color w:val="000000" w:themeColor="text1"/>
                <w:sz w:val="24"/>
                <w:szCs w:val="24"/>
              </w:rPr>
              <w:t>dS</w:t>
            </w:r>
            <w:proofErr w:type="spellEnd"/>
          </w:p>
        </w:tc>
        <w:tc>
          <w:tcPr>
            <w:tcW w:w="2700" w:type="dxa"/>
          </w:tcPr>
          <w:p w14:paraId="3AA404B3" w14:textId="655F345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w:t>
            </w:r>
            <w:r w:rsidR="00622614">
              <w:rPr>
                <w:color w:val="000000" w:themeColor="text1"/>
                <w:sz w:val="24"/>
                <w:szCs w:val="24"/>
              </w:rPr>
              <w:t>449</w:t>
            </w:r>
            <w:r>
              <w:rPr>
                <w:color w:val="000000" w:themeColor="text1"/>
                <w:sz w:val="24"/>
                <w:szCs w:val="24"/>
              </w:rPr>
              <w:t xml:space="preserve"> [0.</w:t>
            </w:r>
            <w:r w:rsidR="005B3425">
              <w:rPr>
                <w:color w:val="000000" w:themeColor="text1"/>
                <w:sz w:val="24"/>
                <w:szCs w:val="24"/>
              </w:rPr>
              <w:t>0</w:t>
            </w:r>
            <w:r w:rsidR="00622614">
              <w:rPr>
                <w:color w:val="000000" w:themeColor="text1"/>
                <w:sz w:val="24"/>
                <w:szCs w:val="24"/>
              </w:rPr>
              <w:t>388</w:t>
            </w:r>
            <w:r>
              <w:rPr>
                <w:color w:val="000000" w:themeColor="text1"/>
                <w:sz w:val="24"/>
                <w:szCs w:val="24"/>
              </w:rPr>
              <w:t>-0.</w:t>
            </w:r>
            <w:r w:rsidR="005B3425">
              <w:rPr>
                <w:color w:val="000000" w:themeColor="text1"/>
                <w:sz w:val="24"/>
                <w:szCs w:val="24"/>
              </w:rPr>
              <w:t>0523</w:t>
            </w:r>
            <w:r>
              <w:rPr>
                <w:color w:val="000000" w:themeColor="text1"/>
                <w:sz w:val="24"/>
                <w:szCs w:val="24"/>
              </w:rPr>
              <w:t>]</w:t>
            </w:r>
          </w:p>
        </w:tc>
        <w:tc>
          <w:tcPr>
            <w:tcW w:w="2520" w:type="dxa"/>
          </w:tcPr>
          <w:p w14:paraId="4155134E" w14:textId="32F3BDB8"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0515</w:t>
            </w:r>
            <w:r>
              <w:rPr>
                <w:color w:val="000000" w:themeColor="text1"/>
                <w:sz w:val="24"/>
                <w:szCs w:val="24"/>
              </w:rPr>
              <w:t xml:space="preserve"> [0.</w:t>
            </w:r>
            <w:r w:rsidR="005B3425">
              <w:rPr>
                <w:color w:val="000000" w:themeColor="text1"/>
                <w:sz w:val="24"/>
                <w:szCs w:val="24"/>
              </w:rPr>
              <w:t>0494</w:t>
            </w:r>
            <w:r>
              <w:rPr>
                <w:color w:val="000000" w:themeColor="text1"/>
                <w:sz w:val="24"/>
                <w:szCs w:val="24"/>
              </w:rPr>
              <w:t>-0.</w:t>
            </w:r>
            <w:r w:rsidR="005B3425">
              <w:rPr>
                <w:color w:val="000000" w:themeColor="text1"/>
                <w:sz w:val="24"/>
                <w:szCs w:val="24"/>
              </w:rPr>
              <w:t>0539</w:t>
            </w:r>
            <w:r>
              <w:rPr>
                <w:color w:val="000000" w:themeColor="text1"/>
                <w:sz w:val="24"/>
                <w:szCs w:val="24"/>
              </w:rPr>
              <w:t>]</w:t>
            </w:r>
          </w:p>
        </w:tc>
        <w:tc>
          <w:tcPr>
            <w:tcW w:w="1445" w:type="dxa"/>
          </w:tcPr>
          <w:p w14:paraId="77D26DBA" w14:textId="290AE7FB"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1089</w:t>
            </w:r>
          </w:p>
        </w:tc>
      </w:tr>
      <w:tr w:rsidR="00D9309C" w14:paraId="7878659D" w14:textId="77777777" w:rsidTr="00BC4C0F">
        <w:trPr>
          <w:jc w:val="center"/>
        </w:trPr>
        <w:tc>
          <w:tcPr>
            <w:tcW w:w="2515" w:type="dxa"/>
          </w:tcPr>
          <w:p w14:paraId="388246DF" w14:textId="2F68CA9B" w:rsidR="00D9309C" w:rsidRDefault="00D9309C" w:rsidP="00D9309C">
            <w:pPr>
              <w:rPr>
                <w:color w:val="000000" w:themeColor="text1"/>
                <w:sz w:val="24"/>
                <w:szCs w:val="24"/>
              </w:rPr>
            </w:pP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p>
        </w:tc>
        <w:tc>
          <w:tcPr>
            <w:tcW w:w="2700" w:type="dxa"/>
          </w:tcPr>
          <w:p w14:paraId="78E59F97" w14:textId="744C07A2"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2153</w:t>
            </w:r>
            <w:r>
              <w:rPr>
                <w:color w:val="000000" w:themeColor="text1"/>
                <w:sz w:val="24"/>
                <w:szCs w:val="24"/>
              </w:rPr>
              <w:t xml:space="preserve"> [0.18</w:t>
            </w:r>
            <w:r w:rsidR="00622614">
              <w:rPr>
                <w:color w:val="000000" w:themeColor="text1"/>
                <w:sz w:val="24"/>
                <w:szCs w:val="24"/>
              </w:rPr>
              <w:t>20</w:t>
            </w:r>
            <w:r>
              <w:rPr>
                <w:color w:val="000000" w:themeColor="text1"/>
                <w:sz w:val="24"/>
                <w:szCs w:val="24"/>
              </w:rPr>
              <w:t>-0.</w:t>
            </w:r>
            <w:r w:rsidR="00622614">
              <w:rPr>
                <w:color w:val="000000" w:themeColor="text1"/>
                <w:sz w:val="24"/>
                <w:szCs w:val="24"/>
              </w:rPr>
              <w:t>2505</w:t>
            </w:r>
            <w:r>
              <w:rPr>
                <w:color w:val="000000" w:themeColor="text1"/>
                <w:sz w:val="24"/>
                <w:szCs w:val="24"/>
              </w:rPr>
              <w:t>]</w:t>
            </w:r>
          </w:p>
        </w:tc>
        <w:tc>
          <w:tcPr>
            <w:tcW w:w="2520" w:type="dxa"/>
          </w:tcPr>
          <w:p w14:paraId="1C28681B" w14:textId="48BCD513" w:rsidR="00D9309C" w:rsidRDefault="00D9309C" w:rsidP="00D9309C">
            <w:pPr>
              <w:rPr>
                <w:color w:val="000000" w:themeColor="text1"/>
                <w:sz w:val="24"/>
                <w:szCs w:val="24"/>
              </w:rPr>
            </w:pPr>
            <w:r>
              <w:rPr>
                <w:color w:val="000000" w:themeColor="text1"/>
                <w:sz w:val="24"/>
                <w:szCs w:val="24"/>
              </w:rPr>
              <w:t>0.</w:t>
            </w:r>
            <w:r w:rsidR="005B3425">
              <w:rPr>
                <w:color w:val="000000" w:themeColor="text1"/>
                <w:sz w:val="24"/>
                <w:szCs w:val="24"/>
              </w:rPr>
              <w:t xml:space="preserve">2019 </w:t>
            </w:r>
            <w:r>
              <w:rPr>
                <w:color w:val="000000" w:themeColor="text1"/>
                <w:sz w:val="24"/>
                <w:szCs w:val="24"/>
              </w:rPr>
              <w:t>[0.1</w:t>
            </w:r>
            <w:r w:rsidR="005B3425">
              <w:rPr>
                <w:color w:val="000000" w:themeColor="text1"/>
                <w:sz w:val="24"/>
                <w:szCs w:val="24"/>
              </w:rPr>
              <w:t>945</w:t>
            </w:r>
            <w:r>
              <w:rPr>
                <w:color w:val="000000" w:themeColor="text1"/>
                <w:sz w:val="24"/>
                <w:szCs w:val="24"/>
              </w:rPr>
              <w:t>-0.</w:t>
            </w:r>
            <w:r w:rsidR="005B3425">
              <w:rPr>
                <w:color w:val="000000" w:themeColor="text1"/>
                <w:sz w:val="24"/>
                <w:szCs w:val="24"/>
              </w:rPr>
              <w:t>2115</w:t>
            </w:r>
            <w:r>
              <w:rPr>
                <w:color w:val="000000" w:themeColor="text1"/>
                <w:sz w:val="24"/>
                <w:szCs w:val="24"/>
              </w:rPr>
              <w:t>]</w:t>
            </w:r>
          </w:p>
        </w:tc>
        <w:tc>
          <w:tcPr>
            <w:tcW w:w="1445" w:type="dxa"/>
          </w:tcPr>
          <w:p w14:paraId="552E9E36" w14:textId="210B7212" w:rsidR="00D9309C" w:rsidRPr="00D9309C" w:rsidRDefault="00D9309C" w:rsidP="00D9309C">
            <w:pPr>
              <w:rPr>
                <w:color w:val="FF0000"/>
                <w:sz w:val="24"/>
                <w:szCs w:val="24"/>
              </w:rPr>
            </w:pPr>
            <w:r>
              <w:rPr>
                <w:color w:val="000000" w:themeColor="text1"/>
                <w:sz w:val="24"/>
                <w:szCs w:val="24"/>
              </w:rPr>
              <w:t>0.</w:t>
            </w:r>
            <w:r w:rsidR="00622614">
              <w:rPr>
                <w:color w:val="000000" w:themeColor="text1"/>
                <w:sz w:val="24"/>
                <w:szCs w:val="24"/>
              </w:rPr>
              <w:t>3705</w:t>
            </w:r>
          </w:p>
        </w:tc>
      </w:tr>
    </w:tbl>
    <w:p w14:paraId="5B5A7EDC" w14:textId="04451B81" w:rsidR="00022AA3" w:rsidRPr="00022AA3" w:rsidRDefault="00022AA3" w:rsidP="00022AA3">
      <w:pPr>
        <w:jc w:val="center"/>
        <w:rPr>
          <w:color w:val="000000" w:themeColor="text1"/>
          <w:sz w:val="20"/>
          <w:szCs w:val="24"/>
        </w:rPr>
      </w:pPr>
      <w:r w:rsidRPr="00022AA3">
        <w:rPr>
          <w:color w:val="000000" w:themeColor="text1"/>
          <w:sz w:val="20"/>
          <w:szCs w:val="24"/>
        </w:rPr>
        <w:t xml:space="preserve">Table </w:t>
      </w:r>
      <w:proofErr w:type="gramStart"/>
      <w:r w:rsidR="00D9309C">
        <w:rPr>
          <w:color w:val="000000" w:themeColor="text1"/>
          <w:sz w:val="20"/>
          <w:szCs w:val="24"/>
        </w:rPr>
        <w:t>2</w:t>
      </w:r>
      <w:r w:rsidRPr="00022AA3">
        <w:rPr>
          <w:color w:val="000000" w:themeColor="text1"/>
          <w:sz w:val="20"/>
          <w:szCs w:val="24"/>
        </w:rPr>
        <w:t xml:space="preserve"> .</w:t>
      </w:r>
      <w:proofErr w:type="gramEnd"/>
      <w:r w:rsidRPr="00022AA3">
        <w:rPr>
          <w:color w:val="000000" w:themeColor="text1"/>
          <w:sz w:val="20"/>
          <w:szCs w:val="24"/>
        </w:rPr>
        <w:t xml:space="preserve"> </w:t>
      </w:r>
      <w:r w:rsidR="00BC4C0F">
        <w:rPr>
          <w:color w:val="000000" w:themeColor="text1"/>
          <w:sz w:val="20"/>
          <w:szCs w:val="24"/>
        </w:rPr>
        <w:t xml:space="preserve">Maximum likelihood </w:t>
      </w:r>
      <w:r w:rsidRPr="00022AA3">
        <w:rPr>
          <w:color w:val="000000" w:themeColor="text1"/>
          <w:sz w:val="20"/>
          <w:szCs w:val="24"/>
        </w:rPr>
        <w:t xml:space="preserve">mean </w:t>
      </w:r>
      <w:proofErr w:type="spellStart"/>
      <w:proofErr w:type="gramStart"/>
      <w:r w:rsidRPr="00022AA3">
        <w:rPr>
          <w:color w:val="000000" w:themeColor="text1"/>
          <w:sz w:val="20"/>
          <w:szCs w:val="24"/>
        </w:rPr>
        <w:t>dN</w:t>
      </w:r>
      <w:proofErr w:type="spellEnd"/>
      <w:proofErr w:type="gramEnd"/>
      <w:r w:rsidRPr="00022AA3">
        <w:rPr>
          <w:color w:val="000000" w:themeColor="text1"/>
          <w:sz w:val="20"/>
          <w:szCs w:val="24"/>
        </w:rPr>
        <w:t xml:space="preserve">, </w:t>
      </w:r>
      <w:proofErr w:type="spellStart"/>
      <w:r w:rsidRPr="00022AA3">
        <w:rPr>
          <w:color w:val="000000" w:themeColor="text1"/>
          <w:sz w:val="20"/>
          <w:szCs w:val="24"/>
        </w:rPr>
        <w:t>dS</w:t>
      </w:r>
      <w:proofErr w:type="spellEnd"/>
      <w:r w:rsidRPr="00022AA3">
        <w:rPr>
          <w:color w:val="000000" w:themeColor="text1"/>
          <w:sz w:val="20"/>
          <w:szCs w:val="24"/>
        </w:rPr>
        <w:t xml:space="preserve">, and </w:t>
      </w:r>
      <w:proofErr w:type="spellStart"/>
      <w:r w:rsidRPr="00022AA3">
        <w:rPr>
          <w:color w:val="000000" w:themeColor="text1"/>
          <w:sz w:val="20"/>
          <w:szCs w:val="24"/>
        </w:rPr>
        <w:t>dN</w:t>
      </w:r>
      <w:proofErr w:type="spellEnd"/>
      <w:r w:rsidRPr="00022AA3">
        <w:rPr>
          <w:color w:val="000000" w:themeColor="text1"/>
          <w:sz w:val="20"/>
          <w:szCs w:val="24"/>
        </w:rPr>
        <w:t>/</w:t>
      </w:r>
      <w:proofErr w:type="spellStart"/>
      <w:r w:rsidRPr="00022AA3">
        <w:rPr>
          <w:color w:val="000000" w:themeColor="text1"/>
          <w:sz w:val="20"/>
          <w:szCs w:val="24"/>
        </w:rPr>
        <w:t>dS</w:t>
      </w:r>
      <w:proofErr w:type="spellEnd"/>
      <w:r w:rsidRPr="00022AA3">
        <w:rPr>
          <w:color w:val="000000" w:themeColor="text1"/>
          <w:sz w:val="20"/>
          <w:szCs w:val="24"/>
        </w:rPr>
        <w:t xml:space="preserve"> for Z-linked and autosomal </w:t>
      </w:r>
      <w:r w:rsidR="00BC4C0F">
        <w:rPr>
          <w:color w:val="000000" w:themeColor="text1"/>
          <w:sz w:val="20"/>
          <w:szCs w:val="24"/>
        </w:rPr>
        <w:t>for each species</w:t>
      </w:r>
    </w:p>
    <w:p w14:paraId="1E7820A1" w14:textId="1498F49E" w:rsidR="00022AA3" w:rsidRDefault="00627380" w:rsidP="00022AA3">
      <w:pPr>
        <w:rPr>
          <w:b/>
          <w:color w:val="000000" w:themeColor="text1"/>
          <w:sz w:val="24"/>
          <w:szCs w:val="24"/>
        </w:rPr>
      </w:pPr>
      <w:r w:rsidRPr="00627380">
        <w:rPr>
          <w:b/>
          <w:color w:val="000000" w:themeColor="text1"/>
          <w:sz w:val="24"/>
          <w:szCs w:val="24"/>
        </w:rPr>
        <w:t>Discussions</w:t>
      </w:r>
    </w:p>
    <w:p w14:paraId="72D9952F" w14:textId="17D7431A" w:rsidR="00812BA5" w:rsidRDefault="00627380" w:rsidP="007A70E0">
      <w:pPr>
        <w:rPr>
          <w:color w:val="000000" w:themeColor="text1"/>
          <w:sz w:val="24"/>
          <w:szCs w:val="24"/>
        </w:rPr>
      </w:pPr>
      <w:r>
        <w:rPr>
          <w:color w:val="000000" w:themeColor="text1"/>
          <w:sz w:val="24"/>
          <w:szCs w:val="24"/>
        </w:rPr>
        <w:t xml:space="preserve">Here we see from the pairwise analysis that </w:t>
      </w:r>
      <w:commentRangeStart w:id="279"/>
      <w:r>
        <w:rPr>
          <w:color w:val="000000" w:themeColor="text1"/>
          <w:sz w:val="24"/>
          <w:szCs w:val="24"/>
        </w:rPr>
        <w:t xml:space="preserve">the genes in </w:t>
      </w:r>
      <w:del w:id="280" w:author="Sven" w:date="2018-04-17T13:40:00Z">
        <w:r w:rsidDel="00C70908">
          <w:rPr>
            <w:color w:val="000000" w:themeColor="text1"/>
            <w:sz w:val="24"/>
            <w:szCs w:val="24"/>
          </w:rPr>
          <w:delText xml:space="preserve">Z chromosome </w:delText>
        </w:r>
      </w:del>
      <w:r>
        <w:rPr>
          <w:color w:val="000000" w:themeColor="text1"/>
          <w:sz w:val="24"/>
          <w:szCs w:val="24"/>
        </w:rPr>
        <w:t xml:space="preserve">avian </w:t>
      </w:r>
      <w:ins w:id="281" w:author="Sven" w:date="2018-04-17T13:40:00Z">
        <w:r w:rsidR="00C70908">
          <w:rPr>
            <w:color w:val="000000" w:themeColor="text1"/>
            <w:sz w:val="24"/>
            <w:szCs w:val="24"/>
          </w:rPr>
          <w:t xml:space="preserve">Z chromosome </w:t>
        </w:r>
      </w:ins>
      <w:r>
        <w:rPr>
          <w:color w:val="000000" w:themeColor="text1"/>
          <w:sz w:val="24"/>
          <w:szCs w:val="24"/>
        </w:rPr>
        <w:t xml:space="preserve">pairs </w:t>
      </w:r>
      <w:commentRangeEnd w:id="279"/>
      <w:r w:rsidR="00C70908">
        <w:rPr>
          <w:rStyle w:val="CommentReference"/>
        </w:rPr>
        <w:commentReference w:id="279"/>
      </w:r>
      <w:r>
        <w:rPr>
          <w:color w:val="000000" w:themeColor="text1"/>
          <w:sz w:val="24"/>
          <w:szCs w:val="24"/>
        </w:rPr>
        <w:t xml:space="preserve">have significantly higher </w:t>
      </w:r>
      <w:proofErr w:type="spellStart"/>
      <w:r>
        <w:rPr>
          <w:color w:val="000000" w:themeColor="text1"/>
          <w:sz w:val="24"/>
          <w:szCs w:val="24"/>
        </w:rPr>
        <w:t>dN</w:t>
      </w:r>
      <w:proofErr w:type="spellEnd"/>
      <w:r>
        <w:rPr>
          <w:color w:val="000000" w:themeColor="text1"/>
          <w:sz w:val="24"/>
          <w:szCs w:val="24"/>
        </w:rPr>
        <w:t>/</w:t>
      </w:r>
      <w:proofErr w:type="spellStart"/>
      <w:r>
        <w:rPr>
          <w:color w:val="000000" w:themeColor="text1"/>
          <w:sz w:val="24"/>
          <w:szCs w:val="24"/>
        </w:rPr>
        <w:t>dS</w:t>
      </w:r>
      <w:proofErr w:type="spellEnd"/>
      <w:r>
        <w:rPr>
          <w:color w:val="000000" w:themeColor="text1"/>
          <w:sz w:val="24"/>
          <w:szCs w:val="24"/>
        </w:rPr>
        <w:t xml:space="preserve"> than </w:t>
      </w:r>
      <w:proofErr w:type="spellStart"/>
      <w:r>
        <w:rPr>
          <w:color w:val="000000" w:themeColor="text1"/>
          <w:sz w:val="24"/>
          <w:szCs w:val="24"/>
        </w:rPr>
        <w:t>austosomal</w:t>
      </w:r>
      <w:proofErr w:type="spellEnd"/>
      <w:r>
        <w:rPr>
          <w:color w:val="000000" w:themeColor="text1"/>
          <w:sz w:val="24"/>
          <w:szCs w:val="24"/>
        </w:rPr>
        <w:t xml:space="preserve"> gene</w:t>
      </w:r>
      <w:ins w:id="282" w:author="Sven" w:date="2018-04-17T13:43:00Z">
        <w:r w:rsidR="00C70908">
          <w:rPr>
            <w:color w:val="000000" w:themeColor="text1"/>
            <w:sz w:val="24"/>
            <w:szCs w:val="24"/>
          </w:rPr>
          <w:t>s</w:t>
        </w:r>
      </w:ins>
      <w:r>
        <w:rPr>
          <w:color w:val="000000" w:themeColor="text1"/>
          <w:sz w:val="24"/>
          <w:szCs w:val="24"/>
        </w:rPr>
        <w:t xml:space="preserve"> on </w:t>
      </w:r>
      <w:ins w:id="283" w:author="Sven" w:date="2018-04-17T13:43:00Z">
        <w:r w:rsidR="00C70908">
          <w:rPr>
            <w:color w:val="000000" w:themeColor="text1"/>
            <w:sz w:val="24"/>
            <w:szCs w:val="24"/>
          </w:rPr>
          <w:t xml:space="preserve">the </w:t>
        </w:r>
      </w:ins>
      <w:r>
        <w:rPr>
          <w:color w:val="000000" w:themeColor="text1"/>
          <w:sz w:val="24"/>
          <w:szCs w:val="24"/>
        </w:rPr>
        <w:t>similarly sized chromosome</w:t>
      </w:r>
      <w:ins w:id="284" w:author="Sven" w:date="2018-04-17T13:43:00Z">
        <w:r w:rsidR="00C70908">
          <w:rPr>
            <w:color w:val="000000" w:themeColor="text1"/>
            <w:sz w:val="24"/>
            <w:szCs w:val="24"/>
          </w:rPr>
          <w:t>s</w:t>
        </w:r>
      </w:ins>
      <w:r>
        <w:rPr>
          <w:color w:val="000000" w:themeColor="text1"/>
          <w:sz w:val="24"/>
          <w:szCs w:val="24"/>
        </w:rPr>
        <w:t xml:space="preserve"> 1-10. The same genes did not show significantly higher </w:t>
      </w:r>
      <w:proofErr w:type="spellStart"/>
      <w:r w:rsidR="00812BA5">
        <w:rPr>
          <w:color w:val="000000" w:themeColor="text1"/>
          <w:sz w:val="24"/>
          <w:szCs w:val="24"/>
        </w:rPr>
        <w:t>dN</w:t>
      </w:r>
      <w:proofErr w:type="spellEnd"/>
      <w:r w:rsidR="00812BA5">
        <w:rPr>
          <w:color w:val="000000" w:themeColor="text1"/>
          <w:sz w:val="24"/>
          <w:szCs w:val="24"/>
        </w:rPr>
        <w:t>/</w:t>
      </w:r>
      <w:proofErr w:type="spellStart"/>
      <w:r w:rsidR="00812BA5">
        <w:rPr>
          <w:color w:val="000000" w:themeColor="text1"/>
          <w:sz w:val="24"/>
          <w:szCs w:val="24"/>
        </w:rPr>
        <w:t>dS</w:t>
      </w:r>
      <w:proofErr w:type="spellEnd"/>
      <w:r w:rsidR="00812BA5">
        <w:rPr>
          <w:color w:val="000000" w:themeColor="text1"/>
          <w:sz w:val="24"/>
          <w:szCs w:val="24"/>
        </w:rPr>
        <w:t xml:space="preserve"> in TSD species (crocodilians). When we </w:t>
      </w:r>
      <w:r w:rsidR="00812BA5">
        <w:rPr>
          <w:color w:val="000000" w:themeColor="text1"/>
          <w:sz w:val="24"/>
          <w:szCs w:val="24"/>
        </w:rPr>
        <w:lastRenderedPageBreak/>
        <w:t xml:space="preserve">apply maximum likelihood to the analysis we see that the </w:t>
      </w:r>
      <w:del w:id="285" w:author="Sven" w:date="2018-04-17T13:43:00Z">
        <w:r w:rsidR="00812BA5" w:rsidDel="00C70908">
          <w:rPr>
            <w:color w:val="000000" w:themeColor="text1"/>
            <w:sz w:val="24"/>
            <w:szCs w:val="24"/>
          </w:rPr>
          <w:delText>Faster</w:delText>
        </w:r>
      </w:del>
      <w:ins w:id="286" w:author="Sven" w:date="2018-04-17T13:43:00Z">
        <w:r w:rsidR="00C70908">
          <w:rPr>
            <w:color w:val="000000" w:themeColor="text1"/>
            <w:sz w:val="24"/>
            <w:szCs w:val="24"/>
          </w:rPr>
          <w:t>faster</w:t>
        </w:r>
      </w:ins>
      <w:r w:rsidR="00812BA5">
        <w:rPr>
          <w:color w:val="000000" w:themeColor="text1"/>
          <w:sz w:val="24"/>
          <w:szCs w:val="24"/>
        </w:rPr>
        <w:t>-Z in the avian pair</w:t>
      </w:r>
      <w:ins w:id="287" w:author="Sven" w:date="2018-04-17T13:44:00Z">
        <w:r w:rsidR="00C70908">
          <w:rPr>
            <w:color w:val="000000" w:themeColor="text1"/>
            <w:sz w:val="24"/>
            <w:szCs w:val="24"/>
          </w:rPr>
          <w:t>s</w:t>
        </w:r>
      </w:ins>
      <w:r w:rsidR="00812BA5">
        <w:rPr>
          <w:color w:val="000000" w:themeColor="text1"/>
          <w:sz w:val="24"/>
          <w:szCs w:val="24"/>
        </w:rPr>
        <w:t xml:space="preserve"> </w:t>
      </w:r>
      <w:ins w:id="288" w:author="Sven" w:date="2018-04-17T13:43:00Z">
        <w:r w:rsidR="00C70908">
          <w:rPr>
            <w:color w:val="000000" w:themeColor="text1"/>
            <w:sz w:val="24"/>
            <w:szCs w:val="24"/>
          </w:rPr>
          <w:t xml:space="preserve">relative to </w:t>
        </w:r>
      </w:ins>
      <w:ins w:id="289" w:author="Sven" w:date="2018-04-17T13:44:00Z">
        <w:r w:rsidR="00C70908">
          <w:rPr>
            <w:color w:val="000000" w:themeColor="text1"/>
            <w:sz w:val="24"/>
            <w:szCs w:val="24"/>
          </w:rPr>
          <w:t xml:space="preserve">the crocodilian pairs </w:t>
        </w:r>
      </w:ins>
      <w:r w:rsidR="00812BA5">
        <w:rPr>
          <w:color w:val="000000" w:themeColor="text1"/>
          <w:sz w:val="24"/>
          <w:szCs w:val="24"/>
        </w:rPr>
        <w:t xml:space="preserve">was due to </w:t>
      </w:r>
      <w:ins w:id="290" w:author="Sven" w:date="2018-04-17T13:45:00Z">
        <w:r w:rsidR="00C70908">
          <w:rPr>
            <w:color w:val="000000" w:themeColor="text1"/>
            <w:sz w:val="24"/>
            <w:szCs w:val="24"/>
          </w:rPr>
          <w:t xml:space="preserve">solely or </w:t>
        </w:r>
      </w:ins>
      <w:ins w:id="291" w:author="Sven" w:date="2018-04-17T13:44:00Z">
        <w:r w:rsidR="00C70908">
          <w:rPr>
            <w:color w:val="000000" w:themeColor="text1"/>
            <w:sz w:val="24"/>
            <w:szCs w:val="24"/>
          </w:rPr>
          <w:t xml:space="preserve">primarily to individual </w:t>
        </w:r>
      </w:ins>
      <w:del w:id="292" w:author="Sven" w:date="2018-04-17T13:43:00Z">
        <w:r w:rsidR="00812BA5" w:rsidDel="00C70908">
          <w:rPr>
            <w:color w:val="000000" w:themeColor="text1"/>
            <w:sz w:val="24"/>
            <w:szCs w:val="24"/>
          </w:rPr>
          <w:delText>Faster</w:delText>
        </w:r>
      </w:del>
      <w:ins w:id="293" w:author="Sven" w:date="2018-04-17T13:44:00Z">
        <w:r w:rsidR="00C70908">
          <w:rPr>
            <w:color w:val="000000" w:themeColor="text1"/>
            <w:sz w:val="24"/>
            <w:szCs w:val="24"/>
          </w:rPr>
          <w:t xml:space="preserve">differences between </w:t>
        </w:r>
        <w:proofErr w:type="spellStart"/>
        <w:r w:rsidR="00C70908">
          <w:rPr>
            <w:color w:val="000000" w:themeColor="text1"/>
            <w:sz w:val="24"/>
            <w:szCs w:val="24"/>
          </w:rPr>
          <w:t>zebrafish</w:t>
        </w:r>
        <w:proofErr w:type="spellEnd"/>
        <w:r w:rsidR="00C70908">
          <w:rPr>
            <w:color w:val="000000" w:themeColor="text1"/>
            <w:sz w:val="24"/>
            <w:szCs w:val="24"/>
          </w:rPr>
          <w:t xml:space="preserve"> and chicken</w:t>
        </w:r>
      </w:ins>
      <w:del w:id="294" w:author="Sven" w:date="2018-04-17T13:44:00Z">
        <w:r w:rsidR="00812BA5" w:rsidDel="00C70908">
          <w:rPr>
            <w:color w:val="000000" w:themeColor="text1"/>
            <w:sz w:val="24"/>
            <w:szCs w:val="24"/>
          </w:rPr>
          <w:delText>-Z in Zebrafinch and not due to Chicken</w:delText>
        </w:r>
      </w:del>
      <w:ins w:id="295" w:author="Sven" w:date="2018-04-17T13:45:00Z">
        <w:r w:rsidR="00B433C1">
          <w:rPr>
            <w:color w:val="000000" w:themeColor="text1"/>
            <w:sz w:val="24"/>
            <w:szCs w:val="24"/>
          </w:rPr>
          <w:t>;</w:t>
        </w:r>
      </w:ins>
      <w:del w:id="296" w:author="Sven" w:date="2018-04-17T13:45:00Z">
        <w:r w:rsidR="00812BA5" w:rsidDel="00C70908">
          <w:rPr>
            <w:color w:val="000000" w:themeColor="text1"/>
            <w:sz w:val="24"/>
            <w:szCs w:val="24"/>
          </w:rPr>
          <w:delText>.</w:delText>
        </w:r>
      </w:del>
      <w:r w:rsidR="00812BA5">
        <w:rPr>
          <w:color w:val="000000" w:themeColor="text1"/>
          <w:sz w:val="24"/>
          <w:szCs w:val="24"/>
        </w:rPr>
        <w:t xml:space="preserve"> </w:t>
      </w:r>
      <w:ins w:id="297" w:author="Sven" w:date="2018-04-17T13:45:00Z">
        <w:r w:rsidR="00C70908">
          <w:rPr>
            <w:color w:val="000000" w:themeColor="text1"/>
            <w:sz w:val="24"/>
            <w:szCs w:val="24"/>
          </w:rPr>
          <w:t>t</w:t>
        </w:r>
      </w:ins>
      <w:del w:id="298" w:author="Sven" w:date="2018-04-17T13:45:00Z">
        <w:r w:rsidR="00812BA5" w:rsidDel="00C70908">
          <w:rPr>
            <w:color w:val="000000" w:themeColor="text1"/>
            <w:sz w:val="24"/>
            <w:szCs w:val="24"/>
          </w:rPr>
          <w:delText>T</w:delText>
        </w:r>
      </w:del>
      <w:r w:rsidR="00812BA5">
        <w:rPr>
          <w:color w:val="000000" w:themeColor="text1"/>
          <w:sz w:val="24"/>
          <w:szCs w:val="24"/>
        </w:rPr>
        <w:t xml:space="preserve">he </w:t>
      </w:r>
      <w:proofErr w:type="spellStart"/>
      <w:r w:rsidR="00812BA5">
        <w:rPr>
          <w:color w:val="000000" w:themeColor="text1"/>
          <w:sz w:val="24"/>
          <w:szCs w:val="24"/>
        </w:rPr>
        <w:t>dN</w:t>
      </w:r>
      <w:proofErr w:type="spellEnd"/>
      <w:r w:rsidR="00812BA5">
        <w:rPr>
          <w:color w:val="000000" w:themeColor="text1"/>
          <w:sz w:val="24"/>
          <w:szCs w:val="24"/>
        </w:rPr>
        <w:t>/</w:t>
      </w:r>
      <w:proofErr w:type="spellStart"/>
      <w:r w:rsidR="00812BA5">
        <w:rPr>
          <w:color w:val="000000" w:themeColor="text1"/>
          <w:sz w:val="24"/>
          <w:szCs w:val="24"/>
        </w:rPr>
        <w:t>dS</w:t>
      </w:r>
      <w:proofErr w:type="spellEnd"/>
      <w:r w:rsidR="00812BA5">
        <w:rPr>
          <w:color w:val="000000" w:themeColor="text1"/>
          <w:sz w:val="24"/>
          <w:szCs w:val="24"/>
        </w:rPr>
        <w:t xml:space="preserve"> of Z-linked genes in </w:t>
      </w:r>
      <w:ins w:id="299" w:author="Sven" w:date="2018-04-17T13:44:00Z">
        <w:r w:rsidR="00C70908">
          <w:rPr>
            <w:color w:val="000000" w:themeColor="text1"/>
            <w:sz w:val="24"/>
            <w:szCs w:val="24"/>
          </w:rPr>
          <w:t>c</w:t>
        </w:r>
      </w:ins>
      <w:del w:id="300" w:author="Sven" w:date="2018-04-17T13:44:00Z">
        <w:r w:rsidR="00812BA5" w:rsidDel="00C70908">
          <w:rPr>
            <w:color w:val="000000" w:themeColor="text1"/>
            <w:sz w:val="24"/>
            <w:szCs w:val="24"/>
          </w:rPr>
          <w:delText>C</w:delText>
        </w:r>
      </w:del>
      <w:r w:rsidR="00812BA5">
        <w:rPr>
          <w:color w:val="000000" w:themeColor="text1"/>
          <w:sz w:val="24"/>
          <w:szCs w:val="24"/>
        </w:rPr>
        <w:t xml:space="preserve">hicken </w:t>
      </w:r>
      <w:del w:id="301" w:author="Sven" w:date="2018-04-17T13:44:00Z">
        <w:r w:rsidR="00812BA5" w:rsidDel="00C70908">
          <w:rPr>
            <w:color w:val="000000" w:themeColor="text1"/>
            <w:sz w:val="24"/>
            <w:szCs w:val="24"/>
          </w:rPr>
          <w:delText xml:space="preserve"> </w:delText>
        </w:r>
      </w:del>
      <w:r w:rsidR="00812BA5">
        <w:rPr>
          <w:color w:val="000000" w:themeColor="text1"/>
          <w:sz w:val="24"/>
          <w:szCs w:val="24"/>
        </w:rPr>
        <w:t xml:space="preserve">was not significantly greater than </w:t>
      </w:r>
      <w:ins w:id="302" w:author="Sven" w:date="2018-04-17T13:44:00Z">
        <w:r w:rsidR="00C70908">
          <w:rPr>
            <w:color w:val="000000" w:themeColor="text1"/>
            <w:sz w:val="24"/>
            <w:szCs w:val="24"/>
          </w:rPr>
          <w:t xml:space="preserve">that of </w:t>
        </w:r>
      </w:ins>
      <w:r w:rsidR="00812BA5">
        <w:rPr>
          <w:color w:val="000000" w:themeColor="text1"/>
          <w:sz w:val="24"/>
          <w:szCs w:val="24"/>
        </w:rPr>
        <w:t>autosomal genes</w:t>
      </w:r>
      <w:ins w:id="303" w:author="Sven" w:date="2018-04-17T13:45:00Z">
        <w:r w:rsidR="00C70908">
          <w:rPr>
            <w:color w:val="000000" w:themeColor="text1"/>
            <w:sz w:val="24"/>
            <w:szCs w:val="24"/>
          </w:rPr>
          <w:t>,</w:t>
        </w:r>
      </w:ins>
      <w:r w:rsidR="00812BA5">
        <w:rPr>
          <w:color w:val="000000" w:themeColor="text1"/>
          <w:sz w:val="24"/>
          <w:szCs w:val="24"/>
        </w:rPr>
        <w:t xml:space="preserve"> but it </w:t>
      </w:r>
      <w:ins w:id="304" w:author="Sven" w:date="2018-04-17T13:45:00Z">
        <w:r w:rsidR="00C70908">
          <w:rPr>
            <w:color w:val="000000" w:themeColor="text1"/>
            <w:sz w:val="24"/>
            <w:szCs w:val="24"/>
          </w:rPr>
          <w:t>wa</w:t>
        </w:r>
      </w:ins>
      <w:del w:id="305" w:author="Sven" w:date="2018-04-17T13:45:00Z">
        <w:r w:rsidR="00812BA5" w:rsidDel="00C70908">
          <w:rPr>
            <w:color w:val="000000" w:themeColor="text1"/>
            <w:sz w:val="24"/>
            <w:szCs w:val="24"/>
          </w:rPr>
          <w:delText>i</w:delText>
        </w:r>
      </w:del>
      <w:r w:rsidR="00812BA5">
        <w:rPr>
          <w:color w:val="000000" w:themeColor="text1"/>
          <w:sz w:val="24"/>
          <w:szCs w:val="24"/>
        </w:rPr>
        <w:t xml:space="preserve">s significant in </w:t>
      </w:r>
      <w:proofErr w:type="spellStart"/>
      <w:ins w:id="306" w:author="Sven" w:date="2018-04-17T13:46:00Z">
        <w:r w:rsidR="00B433C1">
          <w:rPr>
            <w:color w:val="000000" w:themeColor="text1"/>
            <w:sz w:val="24"/>
            <w:szCs w:val="24"/>
          </w:rPr>
          <w:t>z</w:t>
        </w:r>
      </w:ins>
      <w:del w:id="307" w:author="Sven" w:date="2018-04-17T13:46:00Z">
        <w:r w:rsidR="00812BA5" w:rsidDel="00B433C1">
          <w:rPr>
            <w:color w:val="000000" w:themeColor="text1"/>
            <w:sz w:val="24"/>
            <w:szCs w:val="24"/>
          </w:rPr>
          <w:delText>Z</w:delText>
        </w:r>
      </w:del>
      <w:r w:rsidR="00812BA5">
        <w:rPr>
          <w:color w:val="000000" w:themeColor="text1"/>
          <w:sz w:val="24"/>
          <w:szCs w:val="24"/>
        </w:rPr>
        <w:t>ebrafinch</w:t>
      </w:r>
      <w:proofErr w:type="spellEnd"/>
      <w:r w:rsidR="00812BA5">
        <w:rPr>
          <w:color w:val="000000" w:themeColor="text1"/>
          <w:sz w:val="24"/>
          <w:szCs w:val="24"/>
        </w:rPr>
        <w:t xml:space="preserve">. </w:t>
      </w:r>
      <w:del w:id="308" w:author="Sven" w:date="2018-04-17T13:45:00Z">
        <w:r w:rsidR="00812BA5" w:rsidDel="00C70908">
          <w:rPr>
            <w:color w:val="000000" w:themeColor="text1"/>
            <w:sz w:val="24"/>
            <w:szCs w:val="24"/>
          </w:rPr>
          <w:delText xml:space="preserve">So, the Faster-Z we see in the pairwise analysis could be due to faster-Z in Zebrafinch alone. </w:delText>
        </w:r>
      </w:del>
      <w:r w:rsidR="00812BA5">
        <w:rPr>
          <w:color w:val="000000" w:themeColor="text1"/>
          <w:sz w:val="24"/>
          <w:szCs w:val="24"/>
        </w:rPr>
        <w:t xml:space="preserve">The crocodilian species did not show greater </w:t>
      </w:r>
      <w:proofErr w:type="spellStart"/>
      <w:r w:rsidR="00812BA5">
        <w:rPr>
          <w:color w:val="000000" w:themeColor="text1"/>
          <w:sz w:val="24"/>
          <w:szCs w:val="24"/>
        </w:rPr>
        <w:t>dN</w:t>
      </w:r>
      <w:proofErr w:type="spellEnd"/>
      <w:r w:rsidR="00812BA5">
        <w:rPr>
          <w:color w:val="000000" w:themeColor="text1"/>
          <w:sz w:val="24"/>
          <w:szCs w:val="24"/>
        </w:rPr>
        <w:t>/</w:t>
      </w:r>
      <w:proofErr w:type="spellStart"/>
      <w:r w:rsidR="00812BA5">
        <w:rPr>
          <w:color w:val="000000" w:themeColor="text1"/>
          <w:sz w:val="24"/>
          <w:szCs w:val="24"/>
        </w:rPr>
        <w:t>dS</w:t>
      </w:r>
      <w:proofErr w:type="spellEnd"/>
      <w:r w:rsidR="00812BA5">
        <w:rPr>
          <w:color w:val="000000" w:themeColor="text1"/>
          <w:sz w:val="24"/>
          <w:szCs w:val="24"/>
        </w:rPr>
        <w:t xml:space="preserve"> in either of the </w:t>
      </w:r>
      <w:proofErr w:type="gramStart"/>
      <w:r w:rsidR="00812BA5">
        <w:rPr>
          <w:color w:val="000000" w:themeColor="text1"/>
          <w:sz w:val="24"/>
          <w:szCs w:val="24"/>
        </w:rPr>
        <w:t>analysis which</w:t>
      </w:r>
      <w:proofErr w:type="gramEnd"/>
      <w:r w:rsidR="00812BA5">
        <w:rPr>
          <w:color w:val="000000" w:themeColor="text1"/>
          <w:sz w:val="24"/>
          <w:szCs w:val="24"/>
        </w:rPr>
        <w:t xml:space="preserve"> supports the hypothesis that genes in the Z chromosome could evolve faster</w:t>
      </w:r>
      <w:ins w:id="309" w:author="Sven" w:date="2018-04-17T13:46:00Z">
        <w:r w:rsidR="00B433C1">
          <w:rPr>
            <w:color w:val="000000" w:themeColor="text1"/>
            <w:sz w:val="24"/>
            <w:szCs w:val="24"/>
          </w:rPr>
          <w:t>, both</w:t>
        </w:r>
      </w:ins>
      <w:r w:rsidR="00812BA5">
        <w:rPr>
          <w:color w:val="000000" w:themeColor="text1"/>
          <w:sz w:val="24"/>
          <w:szCs w:val="24"/>
        </w:rPr>
        <w:t xml:space="preserve"> compared to autosomal genes </w:t>
      </w:r>
      <w:ins w:id="310" w:author="Sven" w:date="2018-04-17T13:46:00Z">
        <w:r w:rsidR="00B433C1">
          <w:rPr>
            <w:color w:val="000000" w:themeColor="text1"/>
            <w:sz w:val="24"/>
            <w:szCs w:val="24"/>
          </w:rPr>
          <w:t xml:space="preserve">within its species </w:t>
        </w:r>
      </w:ins>
      <w:r w:rsidR="00812BA5">
        <w:rPr>
          <w:color w:val="000000" w:themeColor="text1"/>
          <w:sz w:val="24"/>
          <w:szCs w:val="24"/>
        </w:rPr>
        <w:t xml:space="preserve">and also </w:t>
      </w:r>
      <w:ins w:id="311" w:author="Sven" w:date="2018-04-17T13:46:00Z">
        <w:r w:rsidR="00B433C1">
          <w:rPr>
            <w:color w:val="000000" w:themeColor="text1"/>
            <w:sz w:val="24"/>
            <w:szCs w:val="24"/>
          </w:rPr>
          <w:t xml:space="preserve">compared to </w:t>
        </w:r>
      </w:ins>
      <w:del w:id="312" w:author="Sven" w:date="2018-04-17T13:46:00Z">
        <w:r w:rsidR="00812BA5" w:rsidDel="00B433C1">
          <w:rPr>
            <w:color w:val="000000" w:themeColor="text1"/>
            <w:sz w:val="24"/>
            <w:szCs w:val="24"/>
          </w:rPr>
          <w:delText>the same</w:delText>
        </w:r>
      </w:del>
      <w:ins w:id="313" w:author="Sven" w:date="2018-04-17T13:46:00Z">
        <w:r w:rsidR="00B433C1">
          <w:rPr>
            <w:color w:val="000000" w:themeColor="text1"/>
            <w:sz w:val="24"/>
            <w:szCs w:val="24"/>
          </w:rPr>
          <w:t>equivalent sex-determining</w:t>
        </w:r>
      </w:ins>
      <w:r w:rsidR="00812BA5">
        <w:rPr>
          <w:color w:val="000000" w:themeColor="text1"/>
          <w:sz w:val="24"/>
          <w:szCs w:val="24"/>
        </w:rPr>
        <w:t xml:space="preserve"> gene</w:t>
      </w:r>
      <w:ins w:id="314" w:author="Sven" w:date="2018-04-17T13:46:00Z">
        <w:r w:rsidR="00B433C1">
          <w:rPr>
            <w:color w:val="000000" w:themeColor="text1"/>
            <w:sz w:val="24"/>
            <w:szCs w:val="24"/>
          </w:rPr>
          <w:t>s</w:t>
        </w:r>
      </w:ins>
      <w:r w:rsidR="00812BA5">
        <w:rPr>
          <w:color w:val="000000" w:themeColor="text1"/>
          <w:sz w:val="24"/>
          <w:szCs w:val="24"/>
        </w:rPr>
        <w:t xml:space="preserve"> in </w:t>
      </w:r>
      <w:del w:id="315" w:author="Sven" w:date="2018-04-17T13:46:00Z">
        <w:r w:rsidR="00812BA5" w:rsidDel="00B433C1">
          <w:rPr>
            <w:color w:val="000000" w:themeColor="text1"/>
            <w:sz w:val="24"/>
            <w:szCs w:val="24"/>
          </w:rPr>
          <w:delText xml:space="preserve">an </w:delText>
        </w:r>
      </w:del>
      <w:ins w:id="316" w:author="Sven" w:date="2018-04-17T13:46:00Z">
        <w:r w:rsidR="00B433C1">
          <w:rPr>
            <w:color w:val="000000" w:themeColor="text1"/>
            <w:sz w:val="24"/>
            <w:szCs w:val="24"/>
          </w:rPr>
          <w:t xml:space="preserve">the </w:t>
        </w:r>
      </w:ins>
      <w:r w:rsidR="00812BA5">
        <w:rPr>
          <w:color w:val="000000" w:themeColor="text1"/>
          <w:sz w:val="24"/>
          <w:szCs w:val="24"/>
        </w:rPr>
        <w:t xml:space="preserve">autosomal context </w:t>
      </w:r>
      <w:del w:id="317" w:author="Sven" w:date="2018-04-17T13:46:00Z">
        <w:r w:rsidR="00812BA5" w:rsidDel="00B433C1">
          <w:rPr>
            <w:color w:val="000000" w:themeColor="text1"/>
            <w:sz w:val="24"/>
            <w:szCs w:val="24"/>
          </w:rPr>
          <w:delText xml:space="preserve">in </w:delText>
        </w:r>
      </w:del>
      <w:ins w:id="318" w:author="Sven" w:date="2018-04-17T13:46:00Z">
        <w:r w:rsidR="00B433C1">
          <w:rPr>
            <w:color w:val="000000" w:themeColor="text1"/>
            <w:sz w:val="24"/>
            <w:szCs w:val="24"/>
          </w:rPr>
          <w:t xml:space="preserve">of </w:t>
        </w:r>
      </w:ins>
      <w:r w:rsidR="00812BA5">
        <w:rPr>
          <w:color w:val="000000" w:themeColor="text1"/>
          <w:sz w:val="24"/>
          <w:szCs w:val="24"/>
        </w:rPr>
        <w:t xml:space="preserve">crocodilian species. </w:t>
      </w:r>
    </w:p>
    <w:p w14:paraId="6E931F69" w14:textId="3A0E3DEA" w:rsidR="00812BA5" w:rsidRPr="00812BA5" w:rsidRDefault="00812BA5" w:rsidP="00022AA3">
      <w:pPr>
        <w:rPr>
          <w:b/>
          <w:color w:val="000000" w:themeColor="text1"/>
          <w:sz w:val="24"/>
          <w:szCs w:val="24"/>
        </w:rPr>
      </w:pPr>
      <w:r w:rsidRPr="00812BA5">
        <w:rPr>
          <w:b/>
          <w:color w:val="000000" w:themeColor="text1"/>
          <w:sz w:val="24"/>
          <w:szCs w:val="24"/>
        </w:rPr>
        <w:t>References</w:t>
      </w:r>
    </w:p>
    <w:p w14:paraId="6C32D02E" w14:textId="52087FD9"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Axelsson</w:t>
      </w:r>
      <w:proofErr w:type="spellEnd"/>
      <w:r>
        <w:rPr>
          <w:rFonts w:ascii="Arial" w:hAnsi="Arial" w:cs="Arial"/>
          <w:color w:val="222222"/>
          <w:sz w:val="20"/>
          <w:szCs w:val="20"/>
          <w:shd w:val="clear" w:color="auto" w:fill="FFFFFF"/>
        </w:rPr>
        <w:t xml:space="preserve">, E., &amp; </w:t>
      </w:r>
      <w:proofErr w:type="spellStart"/>
      <w:r>
        <w:rPr>
          <w:rFonts w:ascii="Arial" w:hAnsi="Arial" w:cs="Arial"/>
          <w:color w:val="222222"/>
          <w:sz w:val="20"/>
          <w:szCs w:val="20"/>
          <w:shd w:val="clear" w:color="auto" w:fill="FFFFFF"/>
        </w:rPr>
        <w:t>Ellegren</w:t>
      </w:r>
      <w:proofErr w:type="spellEnd"/>
      <w:r>
        <w:rPr>
          <w:rFonts w:ascii="Arial" w:hAnsi="Arial" w:cs="Arial"/>
          <w:color w:val="222222"/>
          <w:sz w:val="20"/>
          <w:szCs w:val="20"/>
          <w:shd w:val="clear" w:color="auto" w:fill="FFFFFF"/>
        </w:rPr>
        <w:t>, H. (2007). Fast-X on the Z: rapid evolution of sex-linked genes in birds. </w:t>
      </w:r>
      <w:r>
        <w:rPr>
          <w:rFonts w:ascii="Arial" w:hAnsi="Arial" w:cs="Arial"/>
          <w:i/>
          <w:iCs/>
          <w:color w:val="222222"/>
          <w:sz w:val="20"/>
          <w:szCs w:val="20"/>
          <w:shd w:val="clear" w:color="auto" w:fill="FFFFFF"/>
        </w:rPr>
        <w:t>Genome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(5), 618-624.</w:t>
      </w:r>
    </w:p>
    <w:p w14:paraId="2B1D772F" w14:textId="53CD5348"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Yang, Z. (2007). PAML 4: phylogenetic analysis by maximum likelihood. </w:t>
      </w:r>
      <w:r>
        <w:rPr>
          <w:rFonts w:ascii="Arial" w:hAnsi="Arial" w:cs="Arial"/>
          <w:i/>
          <w:iCs/>
          <w:color w:val="222222"/>
          <w:sz w:val="20"/>
          <w:szCs w:val="20"/>
          <w:shd w:val="clear" w:color="auto" w:fill="FFFFFF"/>
        </w:rPr>
        <w:t>Molecular biology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(8), 1586-1591.</w:t>
      </w:r>
    </w:p>
    <w:p w14:paraId="120CD83F" w14:textId="35A3E91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Meisel, R. P., &amp; </w:t>
      </w:r>
      <w:proofErr w:type="spellStart"/>
      <w:r>
        <w:rPr>
          <w:rFonts w:ascii="Arial" w:hAnsi="Arial" w:cs="Arial"/>
          <w:color w:val="222222"/>
          <w:sz w:val="20"/>
          <w:szCs w:val="20"/>
          <w:shd w:val="clear" w:color="auto" w:fill="FFFFFF"/>
        </w:rPr>
        <w:t>Connallon</w:t>
      </w:r>
      <w:proofErr w:type="spellEnd"/>
      <w:r>
        <w:rPr>
          <w:rFonts w:ascii="Arial" w:hAnsi="Arial" w:cs="Arial"/>
          <w:color w:val="222222"/>
          <w:sz w:val="20"/>
          <w:szCs w:val="20"/>
          <w:shd w:val="clear" w:color="auto" w:fill="FFFFFF"/>
        </w:rPr>
        <w:t>, T. (2013). The faster-X effect: integrating theory and data.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(9), 537-544.</w:t>
      </w:r>
    </w:p>
    <w:p w14:paraId="288EAFF9" w14:textId="54B22E5E"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Vicoso</w:t>
      </w:r>
      <w:proofErr w:type="spellEnd"/>
      <w:r>
        <w:rPr>
          <w:rFonts w:ascii="Arial" w:hAnsi="Arial" w:cs="Arial"/>
          <w:color w:val="222222"/>
          <w:sz w:val="20"/>
          <w:szCs w:val="20"/>
          <w:shd w:val="clear" w:color="auto" w:fill="FFFFFF"/>
        </w:rPr>
        <w:t>,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52A9B87E" w14:textId="0FBF823D" w:rsidR="005D783F" w:rsidRDefault="005D783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Charlesworth, B., Coyne, J. A., &amp; Barton, N. H. (1987). The relative rates of evolution of sex chromosomes and autosomes. </w:t>
      </w:r>
      <w:r>
        <w:rPr>
          <w:rFonts w:ascii="Arial" w:hAnsi="Arial" w:cs="Arial"/>
          <w:i/>
          <w:iCs/>
          <w:color w:val="222222"/>
          <w:sz w:val="20"/>
          <w:szCs w:val="20"/>
          <w:shd w:val="clear" w:color="auto" w:fill="FFFFFF"/>
        </w:rPr>
        <w:t>The American Naturalist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130</w:t>
      </w:r>
      <w:r>
        <w:rPr>
          <w:rFonts w:ascii="Arial" w:hAnsi="Arial" w:cs="Arial"/>
          <w:color w:val="222222"/>
          <w:sz w:val="20"/>
          <w:szCs w:val="20"/>
          <w:shd w:val="clear" w:color="auto" w:fill="FFFFFF"/>
        </w:rPr>
        <w:t>(1), 113-146.</w:t>
      </w:r>
    </w:p>
    <w:p w14:paraId="48915E9E" w14:textId="6225EA1A"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Bachtrog</w:t>
      </w:r>
      <w:proofErr w:type="spellEnd"/>
      <w:r>
        <w:rPr>
          <w:rFonts w:ascii="Arial" w:hAnsi="Arial" w:cs="Arial"/>
          <w:color w:val="222222"/>
          <w:sz w:val="20"/>
          <w:szCs w:val="20"/>
          <w:shd w:val="clear" w:color="auto" w:fill="FFFFFF"/>
        </w:rPr>
        <w:t xml:space="preserve">, D., Kirkpatrick, M., </w:t>
      </w: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J. E., McDaniel, S. F., Pires, J. C., Rice, W., &amp; Valenzuela, N. (2011). Are all sex chromosomes created equal</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TRENDS in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(9), 350-357.</w:t>
      </w:r>
    </w:p>
    <w:p w14:paraId="6392C6FA" w14:textId="1EB14CC5"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xml:space="preserve">, J. E., </w:t>
      </w:r>
      <w:proofErr w:type="spellStart"/>
      <w:r>
        <w:rPr>
          <w:rFonts w:ascii="Arial" w:hAnsi="Arial" w:cs="Arial"/>
          <w:color w:val="222222"/>
          <w:sz w:val="20"/>
          <w:szCs w:val="20"/>
          <w:shd w:val="clear" w:color="auto" w:fill="FFFFFF"/>
        </w:rPr>
        <w:t>Vicoso</w:t>
      </w:r>
      <w:proofErr w:type="spellEnd"/>
      <w:r>
        <w:rPr>
          <w:rFonts w:ascii="Arial" w:hAnsi="Arial" w:cs="Arial"/>
          <w:color w:val="222222"/>
          <w:sz w:val="20"/>
          <w:szCs w:val="20"/>
          <w:shd w:val="clear" w:color="auto" w:fill="FFFFFF"/>
        </w:rPr>
        <w:t>, B., Berlin, S., &amp; Charlesworth, B. (2010). Effective population size and the Faster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X Effect: empirical results and their interpretation. </w:t>
      </w:r>
      <w:r>
        <w:rPr>
          <w:rFonts w:ascii="Arial" w:hAnsi="Arial" w:cs="Arial"/>
          <w:i/>
          <w:iCs/>
          <w:color w:val="222222"/>
          <w:sz w:val="20"/>
          <w:szCs w:val="20"/>
          <w:shd w:val="clear" w:color="auto" w:fill="FFFFFF"/>
        </w:rPr>
        <w:t>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(3), 663-674.</w:t>
      </w:r>
    </w:p>
    <w:p w14:paraId="12DAE7A1" w14:textId="034808D5" w:rsidR="005D783F" w:rsidRDefault="005D783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Mank</w:t>
      </w:r>
      <w:proofErr w:type="spellEnd"/>
      <w:r>
        <w:rPr>
          <w:rFonts w:ascii="Arial" w:hAnsi="Arial" w:cs="Arial"/>
          <w:color w:val="222222"/>
          <w:sz w:val="20"/>
          <w:szCs w:val="20"/>
          <w:shd w:val="clear" w:color="auto" w:fill="FFFFFF"/>
        </w:rPr>
        <w:t>, J. E. (2012). Small but mighty: the evolutionary dynamics of W and Y sex chromosomes. </w:t>
      </w:r>
      <w:r>
        <w:rPr>
          <w:rFonts w:ascii="Arial" w:hAnsi="Arial" w:cs="Arial"/>
          <w:i/>
          <w:iCs/>
          <w:color w:val="222222"/>
          <w:sz w:val="20"/>
          <w:szCs w:val="20"/>
          <w:shd w:val="clear" w:color="auto" w:fill="FFFFFF"/>
        </w:rPr>
        <w:t>Chromosome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 21-33.</w:t>
      </w:r>
    </w:p>
    <w:p w14:paraId="7D877E62" w14:textId="21C6A5B6" w:rsidR="005D783F" w:rsidRPr="003D24E4" w:rsidRDefault="00363516">
      <w:pPr>
        <w:rPr>
          <w:color w:val="000000" w:themeColor="text1"/>
          <w:sz w:val="24"/>
          <w:szCs w:val="24"/>
        </w:rPr>
      </w:pPr>
      <w:proofErr w:type="spellStart"/>
      <w:r>
        <w:rPr>
          <w:rFonts w:ascii="Arial" w:hAnsi="Arial" w:cs="Arial"/>
          <w:color w:val="222222"/>
          <w:sz w:val="20"/>
          <w:szCs w:val="20"/>
          <w:shd w:val="clear" w:color="auto" w:fill="FFFFFF"/>
        </w:rPr>
        <w:t>Literman</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Burrett</w:t>
      </w:r>
      <w:proofErr w:type="spellEnd"/>
      <w:r>
        <w:rPr>
          <w:rFonts w:ascii="Arial" w:hAnsi="Arial" w:cs="Arial"/>
          <w:color w:val="222222"/>
          <w:sz w:val="20"/>
          <w:szCs w:val="20"/>
          <w:shd w:val="clear" w:color="auto" w:fill="FFFFFF"/>
        </w:rPr>
        <w:t>, A., Bista, B., &amp; Valenzuela, N. (2018). Putative Independent Evolutionary Reversals from Genotypic to Temperature-Dependent Sex Determination are Associated with Accelerated Evolution of Sex-Determining Genes in Turtles. </w:t>
      </w:r>
      <w:r>
        <w:rPr>
          <w:rFonts w:ascii="Arial" w:hAnsi="Arial" w:cs="Arial"/>
          <w:i/>
          <w:iCs/>
          <w:color w:val="222222"/>
          <w:sz w:val="20"/>
          <w:szCs w:val="20"/>
          <w:shd w:val="clear" w:color="auto" w:fill="FFFFFF"/>
        </w:rPr>
        <w:t>Journal of molecular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86</w:t>
      </w:r>
      <w:r>
        <w:rPr>
          <w:rFonts w:ascii="Arial" w:hAnsi="Arial" w:cs="Arial"/>
          <w:color w:val="222222"/>
          <w:sz w:val="20"/>
          <w:szCs w:val="20"/>
          <w:shd w:val="clear" w:color="auto" w:fill="FFFFFF"/>
        </w:rPr>
        <w:t>(1), 11-26.</w:t>
      </w:r>
    </w:p>
    <w:sectPr w:rsidR="005D783F" w:rsidRPr="003D24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ven" w:date="2018-04-17T12:03:00Z" w:initials="S">
    <w:p w14:paraId="0CE54A53" w14:textId="58C7D1F3" w:rsidR="0029286F" w:rsidRDefault="0029286F">
      <w:pPr>
        <w:pStyle w:val="CommentText"/>
      </w:pPr>
      <w:r>
        <w:rPr>
          <w:rStyle w:val="CommentReference"/>
        </w:rPr>
        <w:annotationRef/>
      </w:r>
      <w:r>
        <w:t xml:space="preserve">Non-English (or at least, non-Western-English) grammar pervades this paper. English being a global language now, that almost doesn’t matter. Almost. As it stands, many Anglophones are still </w:t>
      </w:r>
      <w:proofErr w:type="spellStart"/>
      <w:r>
        <w:t>judgy</w:t>
      </w:r>
      <w:proofErr w:type="spellEnd"/>
      <w:r>
        <w:t xml:space="preserve"> about this sort of thing, especially in academia. I await the day when even my own native-English German-American proclivity for unnecessarily-compound words isn’t judged harshly, but in the meantime, we’ve all </w:t>
      </w:r>
      <w:proofErr w:type="spellStart"/>
      <w:r>
        <w:t>gotta</w:t>
      </w:r>
      <w:proofErr w:type="spellEnd"/>
      <w:r>
        <w:t xml:space="preserve"> polish our wording. Don’t take it to heart, and if you can do it better than my suggested edits, by all means feel free.</w:t>
      </w:r>
    </w:p>
  </w:comment>
  <w:comment w:id="13" w:author="Sven" w:date="2018-04-17T13:06:00Z" w:initials="S">
    <w:p w14:paraId="5E25AD03" w14:textId="096485A7" w:rsidR="0029286F" w:rsidRDefault="0029286F">
      <w:pPr>
        <w:pStyle w:val="CommentText"/>
      </w:pPr>
      <w:r>
        <w:rPr>
          <w:rStyle w:val="CommentReference"/>
        </w:rPr>
        <w:annotationRef/>
      </w:r>
      <w:r>
        <w:t>So, based on a quick perusal of the literature, there’s a couple competing standards for how to refer to faster-Z. Stackton-2013 uses “faster-Z”. Dean-2015 uses “Fast-Z” except in her title uses “Faster-Z”. Mank-2007 uses “Faster-Z” consistently. All three of these people use one wording consistently. Pick your favorite and stick with it.</w:t>
      </w:r>
    </w:p>
  </w:comment>
  <w:comment w:id="110" w:author="Sven" w:date="2018-04-17T12:34:00Z" w:initials="S">
    <w:p w14:paraId="0E5B2312" w14:textId="77777777" w:rsidR="0029286F" w:rsidRDefault="0029286F">
      <w:pPr>
        <w:pStyle w:val="CommentText"/>
      </w:pPr>
      <w:r>
        <w:rPr>
          <w:rStyle w:val="CommentReference"/>
        </w:rPr>
        <w:annotationRef/>
      </w:r>
      <w:r>
        <w:t xml:space="preserve">Just in general, I’m not sure </w:t>
      </w:r>
      <w:proofErr w:type="spellStart"/>
      <w:r>
        <w:t xml:space="preserve">if </w:t>
      </w:r>
      <w:proofErr w:type="spellEnd"/>
      <w:r>
        <w:t xml:space="preserve">it's proper form to mix common and scientific names in a list like this. It might be okay. At barest minimum, </w:t>
      </w:r>
      <w:proofErr w:type="spellStart"/>
      <w:r>
        <w:t xml:space="preserve">though, </w:t>
      </w:r>
      <w:proofErr w:type="spellEnd"/>
      <w:r>
        <w:t xml:space="preserve">you have to always italicize Latin names, capitalize the </w:t>
      </w:r>
      <w:proofErr w:type="spellStart"/>
      <w:r>
        <w:t xml:space="preserve">Latin </w:t>
      </w:r>
      <w:proofErr w:type="spellEnd"/>
      <w:r>
        <w:t xml:space="preserve">genus </w:t>
      </w:r>
      <w:proofErr w:type="spellStart"/>
      <w:r>
        <w:t xml:space="preserve">name and </w:t>
      </w:r>
      <w:proofErr w:type="spellEnd"/>
      <w:r>
        <w:t xml:space="preserve">don't capitalize common names or the Latin species name. </w:t>
      </w:r>
    </w:p>
    <w:p w14:paraId="0A201EAE" w14:textId="5D9C1922" w:rsidR="0029286F" w:rsidRDefault="0029286F">
      <w:pPr>
        <w:pStyle w:val="CommentText"/>
      </w:pPr>
      <w:r>
        <w:t xml:space="preserve">In fact, </w:t>
      </w:r>
      <w:proofErr w:type="spellStart"/>
      <w:r>
        <w:t xml:space="preserve">technically, </w:t>
      </w:r>
      <w:proofErr w:type="spellEnd"/>
      <w:r>
        <w:t xml:space="preserve">in formal writing, you're supposed to italicize all words from a foreign language, including phrases that have bled over into common English, such as </w:t>
      </w:r>
      <w:r>
        <w:rPr>
          <w:i/>
        </w:rPr>
        <w:t>de facto</w:t>
      </w:r>
      <w:r>
        <w:t xml:space="preserve"> or </w:t>
      </w:r>
      <w:r>
        <w:rPr>
          <w:i/>
        </w:rPr>
        <w:t>per se</w:t>
      </w:r>
      <w:r>
        <w:t xml:space="preserve">. Actual application of this principle varies, because English is stupid:  </w:t>
      </w:r>
      <w:r w:rsidRPr="002A730A">
        <w:rPr>
          <w:i/>
        </w:rPr>
        <w:t>de facto</w:t>
      </w:r>
      <w:r>
        <w:t xml:space="preserve"> </w:t>
      </w:r>
      <w:proofErr w:type="spellStart"/>
      <w:r>
        <w:t xml:space="preserve">and </w:t>
      </w:r>
      <w:r>
        <w:rPr>
          <w:i/>
        </w:rPr>
        <w:t xml:space="preserve">de </w:t>
      </w:r>
      <w:proofErr w:type="spellEnd"/>
      <w:r w:rsidRPr="002A730A">
        <w:rPr>
          <w:i/>
        </w:rPr>
        <w:t>jure</w:t>
      </w:r>
      <w:r>
        <w:t xml:space="preserve"> usually are italicized, but </w:t>
      </w:r>
      <w:r w:rsidRPr="002A730A">
        <w:t>per</w:t>
      </w:r>
      <w:r>
        <w:t xml:space="preserve"> se often isn't; the abbreviations e.g., i.e., and etc. cate</w:t>
      </w:r>
      <w:proofErr w:type="spellStart"/>
      <w:r>
        <w:t>gor</w:t>
      </w:r>
      <w:proofErr w:type="spellEnd"/>
      <w:r>
        <w:t>ically never are, unless they're written out in full, in which case they are italicized; technical terms bein</w:t>
      </w:r>
      <w:bookmarkStart w:id="121" w:name="_GoBack"/>
      <w:bookmarkEnd w:id="121"/>
      <w:r>
        <w:t xml:space="preserve">g </w:t>
      </w:r>
      <w:proofErr w:type="gramStart"/>
      <w:r>
        <w:t>introduced  to</w:t>
      </w:r>
      <w:proofErr w:type="gramEnd"/>
      <w:r>
        <w:t xml:space="preserve"> refer to objects or ideas from other languages and cultures almost always are</w:t>
      </w:r>
      <w:proofErr w:type="spellStart"/>
      <w:r>
        <w:t xml:space="preserve">, </w:t>
      </w:r>
      <w:proofErr w:type="spellEnd"/>
      <w:r>
        <w:t xml:space="preserve">unless 1.) </w:t>
      </w:r>
      <w:proofErr w:type="gramStart"/>
      <w:r>
        <w:t>the</w:t>
      </w:r>
      <w:proofErr w:type="gramEnd"/>
      <w:r>
        <w:t xml:space="preserve"> </w:t>
      </w:r>
      <w:proofErr w:type="spellStart"/>
      <w:r>
        <w:t xml:space="preserve">object or idea is a proper </w:t>
      </w:r>
      <w:proofErr w:type="spellEnd"/>
      <w:r>
        <w:t xml:space="preserve">name, in which case it's capitalized and </w:t>
      </w:r>
      <w:proofErr w:type="spellStart"/>
      <w:r>
        <w:t>unitalicized</w:t>
      </w:r>
      <w:proofErr w:type="spellEnd"/>
      <w:r>
        <w:t xml:space="preserve"> (e.g. Hanuman, Dreamtime, </w:t>
      </w:r>
      <w:proofErr w:type="spellStart"/>
      <w:r>
        <w:t>Anansi</w:t>
      </w:r>
      <w:proofErr w:type="spellEnd"/>
      <w:r>
        <w:t xml:space="preserve">, </w:t>
      </w:r>
      <w:proofErr w:type="spellStart"/>
      <w:r>
        <w:t>Aztlan, Nanabozho</w:t>
      </w:r>
      <w:proofErr w:type="spellEnd"/>
      <w:r>
        <w:t xml:space="preserve">, etc.); 2.) </w:t>
      </w:r>
      <w:proofErr w:type="gramStart"/>
      <w:r>
        <w:t>the</w:t>
      </w:r>
      <w:proofErr w:type="gramEnd"/>
      <w:r>
        <w:t xml:space="preserve"> object or </w:t>
      </w:r>
      <w:proofErr w:type="spellStart"/>
      <w:r>
        <w:t xml:space="preserve">idea </w:t>
      </w:r>
      <w:proofErr w:type="spellEnd"/>
      <w:r>
        <w:t xml:space="preserve">itself has been </w:t>
      </w:r>
      <w:proofErr w:type="spellStart"/>
      <w:r>
        <w:t xml:space="preserve">directly </w:t>
      </w:r>
      <w:proofErr w:type="spellEnd"/>
      <w:r>
        <w:t xml:space="preserve">adopted into our culture (sauna, ski, yoga, etc.); or: 3.) </w:t>
      </w:r>
      <w:proofErr w:type="gramStart"/>
      <w:r>
        <w:t>knowledge</w:t>
      </w:r>
      <w:proofErr w:type="gramEnd"/>
      <w:r>
        <w:t xml:space="preserve"> of the object or </w:t>
      </w:r>
      <w:proofErr w:type="spellStart"/>
      <w:r>
        <w:t xml:space="preserve">idea </w:t>
      </w:r>
      <w:proofErr w:type="spellEnd"/>
      <w:r>
        <w:t xml:space="preserve">is commonplace among Anglophones (teepee, igloo, </w:t>
      </w:r>
      <w:proofErr w:type="spellStart"/>
      <w:r>
        <w:t xml:space="preserve">yurt, </w:t>
      </w:r>
      <w:proofErr w:type="spellEnd"/>
      <w:r>
        <w:t xml:space="preserve">dharma, </w:t>
      </w:r>
      <w:proofErr w:type="spellStart"/>
      <w:r>
        <w:t xml:space="preserve">zen, </w:t>
      </w:r>
      <w:proofErr w:type="spellEnd"/>
      <w:r>
        <w:t>etc.).</w:t>
      </w:r>
    </w:p>
    <w:p w14:paraId="07344A69" w14:textId="1C755B79" w:rsidR="0029286F" w:rsidRPr="006E5412" w:rsidRDefault="0029286F">
      <w:pPr>
        <w:pStyle w:val="CommentText"/>
      </w:pPr>
      <w:r>
        <w:t>Anyway, Latin names are in Latin, so they're italicized. You don't capitalize chicken even when youre using it in the technical sense.</w:t>
      </w:r>
    </w:p>
  </w:comment>
  <w:comment w:id="129" w:author="Sven" w:date="2018-04-17T12:57:00Z" w:initials="S">
    <w:p w14:paraId="5CAD4635" w14:textId="09D7ED36" w:rsidR="0029286F" w:rsidRDefault="0029286F">
      <w:pPr>
        <w:pStyle w:val="CommentText"/>
      </w:pPr>
      <w:ins w:id="131" w:author="Sven" w:date="2018-04-17T12:50:00Z">
        <w:r>
          <w:rPr>
            <w:rStyle w:val="CommentReference"/>
          </w:rPr>
          <w:annotationRef/>
        </w:r>
      </w:ins>
      <w:r>
        <w:t xml:space="preserve">In English, it’s considered bad style to mix past and present tense when talking about the same event. Either it happened in the past, or it’s happening now. Obviously, the paper does still say something, </w:t>
      </w:r>
      <w:proofErr w:type="spellStart"/>
      <w:r>
        <w:t xml:space="preserve">and so </w:t>
      </w:r>
      <w:proofErr w:type="spellEnd"/>
      <w:r>
        <w:t xml:space="preserve">a </w:t>
      </w:r>
      <w:proofErr w:type="spellStart"/>
      <w:r>
        <w:t xml:space="preserve">historian </w:t>
      </w:r>
      <w:proofErr w:type="spellEnd"/>
      <w:r>
        <w:t xml:space="preserve">or literary critic might </w:t>
      </w:r>
      <w:proofErr w:type="spellStart"/>
      <w:r>
        <w:t xml:space="preserve">thus talk about the paper in the present tense. </w:t>
      </w:r>
      <w:proofErr w:type="spellEnd"/>
      <w:proofErr w:type="gramStart"/>
      <w:r>
        <w:t>But  for</w:t>
      </w:r>
      <w:proofErr w:type="gramEnd"/>
      <w:r>
        <w:t xml:space="preserve"> this </w:t>
      </w:r>
      <w:proofErr w:type="spellStart"/>
      <w:r>
        <w:t xml:space="preserve">context, we would </w:t>
      </w:r>
      <w:proofErr w:type="spellEnd"/>
      <w:r>
        <w:t xml:space="preserve">talk about it in the past, because </w:t>
      </w:r>
      <w:proofErr w:type="spellStart"/>
      <w:r>
        <w:t xml:space="preserve">we're </w:t>
      </w:r>
      <w:proofErr w:type="spellEnd"/>
      <w:r>
        <w:t xml:space="preserve">using it in order to talk about the scientists' perceptions of the world, perceptions which may have changed by now with more-complete information, or which may have been based on false pretenses. The paper itself is an object in the present, but the perceptions it contains took place in the past and are completed, so we use the past tense here since the perceptions are the most important </w:t>
      </w:r>
      <w:proofErr w:type="spellStart"/>
      <w:r>
        <w:t xml:space="preserve">aspect </w:t>
      </w:r>
      <w:proofErr w:type="spellEnd"/>
      <w:r>
        <w:t>of the paper to us.</w:t>
      </w:r>
    </w:p>
  </w:comment>
  <w:comment w:id="135" w:author="Sven" w:date="2018-04-17T12:52:00Z" w:initials="S">
    <w:p w14:paraId="761A37C1" w14:textId="473328EF" w:rsidR="0029286F" w:rsidRDefault="0029286F">
      <w:pPr>
        <w:pStyle w:val="CommentText"/>
      </w:pPr>
      <w:r>
        <w:rPr>
          <w:rStyle w:val="CommentReference"/>
        </w:rPr>
        <w:annotationRef/>
      </w:r>
      <w:r>
        <w:t xml:space="preserve">What does CDS stand for? I don’t know… my guess by context alone is “coding sequences”, </w:t>
      </w:r>
      <w:proofErr w:type="spellStart"/>
      <w:r>
        <w:t>fyi</w:t>
      </w:r>
      <w:proofErr w:type="spellEnd"/>
      <w:r>
        <w:t>…</w:t>
      </w:r>
    </w:p>
  </w:comment>
  <w:comment w:id="143" w:author="Sven" w:date="2018-04-17T13:07:00Z" w:initials="S">
    <w:p w14:paraId="4ABE980D" w14:textId="67448E0F" w:rsidR="0029286F" w:rsidRDefault="0029286F">
      <w:pPr>
        <w:pStyle w:val="CommentText"/>
      </w:pPr>
      <w:r>
        <w:rPr>
          <w:rStyle w:val="CommentReference"/>
        </w:rPr>
        <w:annotationRef/>
      </w:r>
      <w:r>
        <w:t>Again, capitalize proper names.</w:t>
      </w:r>
    </w:p>
  </w:comment>
  <w:comment w:id="153" w:author="Sven" w:date="2018-04-17T13:07:00Z" w:initials="S">
    <w:p w14:paraId="77B66DB6" w14:textId="4667DC42" w:rsidR="0029286F" w:rsidRDefault="0029286F">
      <w:pPr>
        <w:pStyle w:val="CommentText"/>
      </w:pPr>
      <w:ins w:id="158" w:author="Sven" w:date="2018-04-17T13:07:00Z">
        <w:r>
          <w:rPr>
            <w:rStyle w:val="CommentReference"/>
          </w:rPr>
          <w:annotationRef/>
        </w:r>
      </w:ins>
      <w:r>
        <w:t>Again, capitalize consistently.</w:t>
      </w:r>
    </w:p>
  </w:comment>
  <w:comment w:id="167" w:author="Sven" w:date="2018-04-17T14:02:00Z" w:initials="S">
    <w:p w14:paraId="6759AA35" w14:textId="2C8FCA5A" w:rsidR="0029286F" w:rsidRDefault="0029286F">
      <w:pPr>
        <w:pStyle w:val="CommentText"/>
      </w:pPr>
      <w:r>
        <w:rPr>
          <w:rStyle w:val="CommentReference"/>
        </w:rPr>
        <w:annotationRef/>
      </w:r>
      <w:proofErr w:type="spellStart"/>
      <w:r>
        <w:t xml:space="preserve">Ambiguous grammar. </w:t>
      </w:r>
      <w:proofErr w:type="spellEnd"/>
      <w:r>
        <w:t xml:space="preserve">Here, your grammar was ambiguous. I couldn’t immediately tell whether you were saying that the </w:t>
      </w:r>
      <w:proofErr w:type="spellStart"/>
      <w:r>
        <w:t>dN</w:t>
      </w:r>
      <w:proofErr w:type="spellEnd"/>
      <w:r>
        <w:t>/</w:t>
      </w:r>
      <w:proofErr w:type="spellStart"/>
      <w:r>
        <w:t>dS</w:t>
      </w:r>
      <w:proofErr w:type="spellEnd"/>
      <w:r>
        <w:t xml:space="preserve"> calculation option offered many advanced and complex analyses, or whether it was the PAML software broadly that does so.</w:t>
      </w:r>
    </w:p>
  </w:comment>
  <w:comment w:id="172" w:author="Sven" w:date="2018-04-17T13:10:00Z" w:initials="S">
    <w:p w14:paraId="055AA7D3" w14:textId="00EFD6E0" w:rsidR="0029286F" w:rsidRDefault="0029286F">
      <w:pPr>
        <w:pStyle w:val="CommentText"/>
      </w:pPr>
      <w:ins w:id="176" w:author="Sven" w:date="2018-04-17T13:09:00Z">
        <w:r>
          <w:rPr>
            <w:rStyle w:val="CommentReference"/>
          </w:rPr>
          <w:annotationRef/>
        </w:r>
      </w:ins>
      <w:r>
        <w:t xml:space="preserve">“Much” is a word for uncountable substances, like water, or air. “Many” is a word for discrete countable collections of objects, such as analysis methods, or rubber </w:t>
      </w:r>
      <w:proofErr w:type="spellStart"/>
      <w:r>
        <w:t>duckies</w:t>
      </w:r>
      <w:proofErr w:type="spellEnd"/>
      <w:r>
        <w:t>.</w:t>
      </w:r>
    </w:p>
  </w:comment>
  <w:comment w:id="169" w:author="Sven" w:date="2018-04-17T13:11:00Z" w:initials="S">
    <w:p w14:paraId="042B6E8F" w14:textId="6248D567" w:rsidR="0029286F" w:rsidRDefault="0029286F">
      <w:pPr>
        <w:pStyle w:val="CommentText"/>
      </w:pPr>
      <w:ins w:id="181" w:author="Sven" w:date="2018-04-17T13:10:00Z">
        <w:r>
          <w:rPr>
            <w:rStyle w:val="CommentReference"/>
          </w:rPr>
          <w:annotationRef/>
        </w:r>
      </w:ins>
      <w:r>
        <w:t xml:space="preserve">“Offers many advanced and complex </w:t>
      </w:r>
      <w:proofErr w:type="spellStart"/>
      <w:r>
        <w:t>ana</w:t>
      </w:r>
      <w:proofErr w:type="spellEnd"/>
      <w:r>
        <w:t>lyses" sounds like it just offers them to you with no prompting. That would leave the scientist with nothing to do, if true. I thus think you should call them "analysis options".</w:t>
      </w:r>
    </w:p>
  </w:comment>
  <w:comment w:id="199" w:author="Sven" w:date="2018-04-17T13:16:00Z" w:initials="S">
    <w:p w14:paraId="3C455302" w14:textId="61AFCC4C" w:rsidR="0029286F" w:rsidRDefault="0029286F">
      <w:pPr>
        <w:pStyle w:val="CommentText"/>
      </w:pPr>
      <w:r>
        <w:rPr>
          <w:rStyle w:val="CommentReference"/>
        </w:rPr>
        <w:annotationRef/>
      </w:r>
      <w:r>
        <w:t>Ambiguous grammar. Is it “some turtles, (some) alligators, (some) crocodiles, (some) lizards, etc.”? Or is it “some turtles, (all) alligators, (all) crocodiles, (all) lizards, etc.”? If you don’t mean to imply the first list, re-order the members, putting “some turtles” last. If you do mean to imply the first, then say “in some species of turtles, alligators…”</w:t>
      </w:r>
    </w:p>
  </w:comment>
  <w:comment w:id="200" w:author="Sven" w:date="2018-04-17T13:17:00Z" w:initials="S">
    <w:p w14:paraId="790B48CA" w14:textId="5607FBE5" w:rsidR="0029286F" w:rsidRDefault="0029286F">
      <w:pPr>
        <w:pStyle w:val="CommentText"/>
      </w:pPr>
      <w:r>
        <w:rPr>
          <w:rStyle w:val="CommentReference"/>
        </w:rPr>
        <w:annotationRef/>
      </w:r>
      <w:r>
        <w:t>Redundant. You’ve said this before. Thus, it should be deleted.</w:t>
      </w:r>
    </w:p>
  </w:comment>
  <w:comment w:id="211" w:author="Sven" w:date="2018-04-17T13:20:00Z" w:initials="S">
    <w:p w14:paraId="0605A928" w14:textId="3F511319" w:rsidR="0029286F" w:rsidRDefault="0029286F">
      <w:pPr>
        <w:pStyle w:val="CommentText"/>
      </w:pPr>
      <w:r>
        <w:rPr>
          <w:rStyle w:val="CommentReference"/>
        </w:rPr>
        <w:annotationRef/>
      </w:r>
      <w:r>
        <w:t>Again, still not sure what these are. Now as I read this I think it maybe stands for “coding DNA sequences”?</w:t>
      </w:r>
    </w:p>
  </w:comment>
  <w:comment w:id="216" w:author="Sven" w:date="2018-04-17T13:22:00Z" w:initials="S">
    <w:p w14:paraId="53FFB741" w14:textId="33E73B7D" w:rsidR="0029286F" w:rsidRPr="00CE4661" w:rsidRDefault="0029286F">
      <w:pPr>
        <w:pStyle w:val="CommentText"/>
      </w:pPr>
      <w:ins w:id="221" w:author="Sven" w:date="2018-04-17T13:18:00Z">
        <w:r>
          <w:rPr>
            <w:rStyle w:val="CommentReference"/>
          </w:rPr>
          <w:annotationRef/>
        </w:r>
      </w:ins>
      <w:r>
        <w:rPr>
          <w:i/>
        </w:rPr>
        <w:t xml:space="preserve">Alligator </w:t>
      </w:r>
      <w:proofErr w:type="spellStart"/>
      <w:r>
        <w:rPr>
          <w:i/>
        </w:rPr>
        <w:t>sinensis</w:t>
      </w:r>
      <w:proofErr w:type="spellEnd"/>
      <w:r>
        <w:t xml:space="preserve"> is literally Latin for “Chinese alligator”. Place names are capitalized, so “Chinese” gets capitalized, but the rest of these words don’t.</w:t>
      </w:r>
    </w:p>
  </w:comment>
  <w:comment w:id="225" w:author="Sven" w:date="2018-04-17T13:28:00Z" w:initials="S">
    <w:p w14:paraId="23BCBC73" w14:textId="45C1C535" w:rsidR="0029286F" w:rsidRDefault="0029286F">
      <w:pPr>
        <w:pStyle w:val="CommentText"/>
      </w:pPr>
      <w:r>
        <w:rPr>
          <w:rStyle w:val="CommentReference"/>
        </w:rPr>
        <w:annotationRef/>
      </w:r>
      <w:r>
        <w:t xml:space="preserve">What do you mean by “used chicken CDS against the other species”. Unlike in </w:t>
      </w:r>
      <w:proofErr w:type="spellStart"/>
      <w:r>
        <w:t>Pokemon</w:t>
      </w:r>
      <w:proofErr w:type="spellEnd"/>
      <w:r>
        <w:t xml:space="preserve">, real-world objects don’t come with a button that just says “use” (much as I wish I could just use protein and </w:t>
      </w:r>
      <w:proofErr w:type="spellStart"/>
      <w:r>
        <w:t>hp</w:t>
      </w:r>
      <w:proofErr w:type="spellEnd"/>
      <w:r>
        <w:t xml:space="preserve"> up on myself and get more stamina and attack power…). I wrote an example sentence, though if that's not what you actually did, you'll have to correct it.</w:t>
      </w:r>
    </w:p>
  </w:comment>
  <w:comment w:id="244" w:author="Sven" w:date="2018-04-17T13:32:00Z" w:initials="S">
    <w:p w14:paraId="01FFD24C" w14:textId="3A223C98" w:rsidR="0029286F" w:rsidRDefault="0029286F">
      <w:pPr>
        <w:pStyle w:val="CommentText"/>
      </w:pPr>
      <w:r>
        <w:rPr>
          <w:rStyle w:val="CommentReference"/>
        </w:rPr>
        <w:annotationRef/>
      </w:r>
      <w:proofErr w:type="spellStart"/>
      <w:r>
        <w:t>Ohp</w:t>
      </w:r>
      <w:proofErr w:type="spellEnd"/>
      <w:r>
        <w:t>, okay, this is me backtracking here.</w:t>
      </w:r>
      <w:proofErr w:type="spellStart"/>
      <w:r>
        <w:t xml:space="preserve"> T</w:t>
      </w:r>
      <w:proofErr w:type="spellEnd"/>
      <w:r>
        <w:t xml:space="preserve">he first time I read this sentence, I assumed you meant cross-pairs, pairs of genes where one member of the pair was avian, and the other was crocodilian. Only after I saw your figure did I know that's not what you meant. You'll have to phrase this differently. </w:t>
      </w:r>
    </w:p>
  </w:comment>
  <w:comment w:id="210" w:author="Sven" w:date="2018-04-17T13:27:00Z" w:initials="S">
    <w:p w14:paraId="1C315F57" w14:textId="330E4C7A" w:rsidR="0029286F" w:rsidRDefault="0029286F">
      <w:pPr>
        <w:pStyle w:val="CommentText"/>
      </w:pPr>
      <w:r>
        <w:rPr>
          <w:rStyle w:val="CommentReference"/>
        </w:rPr>
        <w:annotationRef/>
      </w:r>
      <w:r>
        <w:t>These methods seem solid. I’m no expert, but it sounds good.</w:t>
      </w:r>
    </w:p>
  </w:comment>
  <w:comment w:id="260" w:author="Sven" w:date="2018-04-17T13:33:00Z" w:initials="S">
    <w:p w14:paraId="3575066E" w14:textId="05670F61" w:rsidR="0029286F" w:rsidRDefault="0029286F">
      <w:pPr>
        <w:pStyle w:val="CommentText"/>
      </w:pPr>
      <w:ins w:id="268" w:author="Sven" w:date="2018-04-17T13:29:00Z">
        <w:r>
          <w:rPr>
            <w:rStyle w:val="CommentReference"/>
          </w:rPr>
          <w:annotationRef/>
        </w:r>
      </w:ins>
      <w:r>
        <w:t xml:space="preserve">You’ve </w:t>
      </w:r>
      <w:proofErr w:type="spellStart"/>
      <w:r>
        <w:t>gotta</w:t>
      </w:r>
      <w:proofErr w:type="spellEnd"/>
      <w:r>
        <w:t xml:space="preserve"> spell this out explicitly here; otherwise, it sounds like you mean pairs that are avian-crocodilian rather than avian-only or crocodilian-only.</w:t>
      </w:r>
    </w:p>
  </w:comment>
  <w:comment w:id="272" w:author="Sven" w:date="2018-04-17T13:38:00Z" w:initials="S">
    <w:p w14:paraId="24F4EA6B" w14:textId="1C35A991" w:rsidR="0029286F" w:rsidRDefault="0029286F">
      <w:pPr>
        <w:pStyle w:val="CommentText"/>
      </w:pPr>
      <w:r>
        <w:rPr>
          <w:rStyle w:val="CommentReference"/>
        </w:rPr>
        <w:annotationRef/>
      </w:r>
      <w:r>
        <w:t>Bad grammar. Does CODEML only have one free model? Then say “the free model”. Does CODEML have multiple, but you only used one of them? Then say “one of the free models”. Does CODEML have multiple, and you used all of them? Then say “the free models”. Does CODEML have multiple, and you used some of them, but not all of them? Then say “some of the free models”. Does CODEML have a simple option for using a model that “free”-</w:t>
      </w:r>
      <w:proofErr w:type="spellStart"/>
      <w:r>
        <w:t>ly</w:t>
      </w:r>
      <w:proofErr w:type="spellEnd"/>
      <w:r>
        <w:t xml:space="preserve"> generates parameters in some way? Then maybe “free models” would be best. As it stands, I have no idea what this phrase means.</w:t>
      </w:r>
    </w:p>
  </w:comment>
  <w:comment w:id="279" w:author="Sven" w:date="2018-04-17T13:43:00Z" w:initials="S">
    <w:p w14:paraId="31FD0037" w14:textId="0E8139D7" w:rsidR="0029286F" w:rsidRDefault="0029286F">
      <w:pPr>
        <w:pStyle w:val="CommentText"/>
      </w:pPr>
      <w:r>
        <w:rPr>
          <w:rStyle w:val="CommentReference"/>
        </w:rPr>
        <w:annotationRef/>
      </w:r>
      <w:r>
        <w:t xml:space="preserve">Feels like a breath of fresh air to see you get the </w:t>
      </w:r>
      <w:proofErr w:type="spellStart"/>
      <w:r>
        <w:t>pluralization</w:t>
      </w:r>
      <w:proofErr w:type="spellEnd"/>
      <w:r>
        <w:t xml:space="preserve"> right. “Avian” is an adjective, though, and it’s an adjective describing what kind of Z-chromosome pairs. We Anglophones are definitely weird about using nouns like adjectives, as evidenced by the phrase “Z-chromosome pairs”. But when we use nouns as adjectives, it forms a compound noun, and except in artistic language, adjectives always go before the noun, even compound nouns.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5A5B6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10022FF" w:usb1="C000E47F" w:usb2="00000029" w:usb3="00000000" w:csb0="000001DF" w:csb1="00000000"/>
  </w:font>
  <w:font w:name="Lucida Sans Unicode">
    <w:panose1 w:val="020B0602030504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sta, Basanta [EEOBS]">
    <w15:presenceInfo w15:providerId="None" w15:userId="Bista, Basanta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04"/>
    <w:rsid w:val="00013955"/>
    <w:rsid w:val="00022AA3"/>
    <w:rsid w:val="0005564D"/>
    <w:rsid w:val="0019145E"/>
    <w:rsid w:val="0029286F"/>
    <w:rsid w:val="002A730A"/>
    <w:rsid w:val="002E11B0"/>
    <w:rsid w:val="00363516"/>
    <w:rsid w:val="003722D7"/>
    <w:rsid w:val="003A363B"/>
    <w:rsid w:val="003A4F97"/>
    <w:rsid w:val="003D24E4"/>
    <w:rsid w:val="003F6B38"/>
    <w:rsid w:val="004012AB"/>
    <w:rsid w:val="0045059E"/>
    <w:rsid w:val="004E17F2"/>
    <w:rsid w:val="00542497"/>
    <w:rsid w:val="00543F2C"/>
    <w:rsid w:val="005A071F"/>
    <w:rsid w:val="005B3425"/>
    <w:rsid w:val="005D783F"/>
    <w:rsid w:val="005F4AD6"/>
    <w:rsid w:val="00622614"/>
    <w:rsid w:val="00627380"/>
    <w:rsid w:val="006E5412"/>
    <w:rsid w:val="007A70E0"/>
    <w:rsid w:val="007B480D"/>
    <w:rsid w:val="007F4B3E"/>
    <w:rsid w:val="00812BA5"/>
    <w:rsid w:val="00822863"/>
    <w:rsid w:val="009377C1"/>
    <w:rsid w:val="009C6104"/>
    <w:rsid w:val="00A7126A"/>
    <w:rsid w:val="00B40AF0"/>
    <w:rsid w:val="00B4102B"/>
    <w:rsid w:val="00B433C1"/>
    <w:rsid w:val="00B90CE3"/>
    <w:rsid w:val="00BC4C0F"/>
    <w:rsid w:val="00C34F30"/>
    <w:rsid w:val="00C70908"/>
    <w:rsid w:val="00CB3FA0"/>
    <w:rsid w:val="00CD570F"/>
    <w:rsid w:val="00CE4661"/>
    <w:rsid w:val="00CE7597"/>
    <w:rsid w:val="00D541B8"/>
    <w:rsid w:val="00D9309C"/>
    <w:rsid w:val="00E327AB"/>
    <w:rsid w:val="00EF2359"/>
    <w:rsid w:val="00EF7660"/>
    <w:rsid w:val="00FE0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4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6104"/>
    <w:rPr>
      <w:i/>
      <w:iCs/>
    </w:rPr>
  </w:style>
  <w:style w:type="table" w:styleId="TableGrid">
    <w:name w:val="Table Grid"/>
    <w:basedOn w:val="TableNormal"/>
    <w:uiPriority w:val="39"/>
    <w:rsid w:val="00013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12BA5"/>
    <w:rPr>
      <w:sz w:val="16"/>
      <w:szCs w:val="16"/>
    </w:rPr>
  </w:style>
  <w:style w:type="paragraph" w:styleId="CommentText">
    <w:name w:val="annotation text"/>
    <w:basedOn w:val="Normal"/>
    <w:link w:val="CommentTextChar"/>
    <w:uiPriority w:val="99"/>
    <w:semiHidden/>
    <w:unhideWhenUsed/>
    <w:rsid w:val="00812BA5"/>
    <w:pPr>
      <w:spacing w:line="240" w:lineRule="auto"/>
    </w:pPr>
    <w:rPr>
      <w:sz w:val="20"/>
      <w:szCs w:val="20"/>
    </w:rPr>
  </w:style>
  <w:style w:type="character" w:customStyle="1" w:styleId="CommentTextChar">
    <w:name w:val="Comment Text Char"/>
    <w:basedOn w:val="DefaultParagraphFont"/>
    <w:link w:val="CommentText"/>
    <w:uiPriority w:val="99"/>
    <w:semiHidden/>
    <w:rsid w:val="00812BA5"/>
    <w:rPr>
      <w:sz w:val="20"/>
      <w:szCs w:val="20"/>
    </w:rPr>
  </w:style>
  <w:style w:type="paragraph" w:styleId="CommentSubject">
    <w:name w:val="annotation subject"/>
    <w:basedOn w:val="CommentText"/>
    <w:next w:val="CommentText"/>
    <w:link w:val="CommentSubjectChar"/>
    <w:uiPriority w:val="99"/>
    <w:semiHidden/>
    <w:unhideWhenUsed/>
    <w:rsid w:val="00812BA5"/>
    <w:rPr>
      <w:b/>
      <w:bCs/>
    </w:rPr>
  </w:style>
  <w:style w:type="character" w:customStyle="1" w:styleId="CommentSubjectChar">
    <w:name w:val="Comment Subject Char"/>
    <w:basedOn w:val="CommentTextChar"/>
    <w:link w:val="CommentSubject"/>
    <w:uiPriority w:val="99"/>
    <w:semiHidden/>
    <w:rsid w:val="00812BA5"/>
    <w:rPr>
      <w:b/>
      <w:bCs/>
      <w:sz w:val="20"/>
      <w:szCs w:val="20"/>
    </w:rPr>
  </w:style>
  <w:style w:type="paragraph" w:styleId="BalloonText">
    <w:name w:val="Balloon Text"/>
    <w:basedOn w:val="Normal"/>
    <w:link w:val="BalloonTextChar"/>
    <w:uiPriority w:val="99"/>
    <w:semiHidden/>
    <w:unhideWhenUsed/>
    <w:rsid w:val="00812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BA5"/>
    <w:rPr>
      <w:rFonts w:ascii="Segoe UI" w:hAnsi="Segoe UI" w:cs="Segoe UI"/>
      <w:sz w:val="18"/>
      <w:szCs w:val="18"/>
    </w:rPr>
  </w:style>
  <w:style w:type="paragraph" w:styleId="Revision">
    <w:name w:val="Revision"/>
    <w:hidden/>
    <w:uiPriority w:val="99"/>
    <w:semiHidden/>
    <w:rsid w:val="00CE759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6104"/>
    <w:rPr>
      <w:i/>
      <w:iCs/>
    </w:rPr>
  </w:style>
  <w:style w:type="table" w:styleId="TableGrid">
    <w:name w:val="Table Grid"/>
    <w:basedOn w:val="TableNormal"/>
    <w:uiPriority w:val="39"/>
    <w:rsid w:val="00013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12BA5"/>
    <w:rPr>
      <w:sz w:val="16"/>
      <w:szCs w:val="16"/>
    </w:rPr>
  </w:style>
  <w:style w:type="paragraph" w:styleId="CommentText">
    <w:name w:val="annotation text"/>
    <w:basedOn w:val="Normal"/>
    <w:link w:val="CommentTextChar"/>
    <w:uiPriority w:val="99"/>
    <w:semiHidden/>
    <w:unhideWhenUsed/>
    <w:rsid w:val="00812BA5"/>
    <w:pPr>
      <w:spacing w:line="240" w:lineRule="auto"/>
    </w:pPr>
    <w:rPr>
      <w:sz w:val="20"/>
      <w:szCs w:val="20"/>
    </w:rPr>
  </w:style>
  <w:style w:type="character" w:customStyle="1" w:styleId="CommentTextChar">
    <w:name w:val="Comment Text Char"/>
    <w:basedOn w:val="DefaultParagraphFont"/>
    <w:link w:val="CommentText"/>
    <w:uiPriority w:val="99"/>
    <w:semiHidden/>
    <w:rsid w:val="00812BA5"/>
    <w:rPr>
      <w:sz w:val="20"/>
      <w:szCs w:val="20"/>
    </w:rPr>
  </w:style>
  <w:style w:type="paragraph" w:styleId="CommentSubject">
    <w:name w:val="annotation subject"/>
    <w:basedOn w:val="CommentText"/>
    <w:next w:val="CommentText"/>
    <w:link w:val="CommentSubjectChar"/>
    <w:uiPriority w:val="99"/>
    <w:semiHidden/>
    <w:unhideWhenUsed/>
    <w:rsid w:val="00812BA5"/>
    <w:rPr>
      <w:b/>
      <w:bCs/>
    </w:rPr>
  </w:style>
  <w:style w:type="character" w:customStyle="1" w:styleId="CommentSubjectChar">
    <w:name w:val="Comment Subject Char"/>
    <w:basedOn w:val="CommentTextChar"/>
    <w:link w:val="CommentSubject"/>
    <w:uiPriority w:val="99"/>
    <w:semiHidden/>
    <w:rsid w:val="00812BA5"/>
    <w:rPr>
      <w:b/>
      <w:bCs/>
      <w:sz w:val="20"/>
      <w:szCs w:val="20"/>
    </w:rPr>
  </w:style>
  <w:style w:type="paragraph" w:styleId="BalloonText">
    <w:name w:val="Balloon Text"/>
    <w:basedOn w:val="Normal"/>
    <w:link w:val="BalloonTextChar"/>
    <w:uiPriority w:val="99"/>
    <w:semiHidden/>
    <w:unhideWhenUsed/>
    <w:rsid w:val="00812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BA5"/>
    <w:rPr>
      <w:rFonts w:ascii="Segoe UI" w:hAnsi="Segoe UI" w:cs="Segoe UI"/>
      <w:sz w:val="18"/>
      <w:szCs w:val="18"/>
    </w:rPr>
  </w:style>
  <w:style w:type="paragraph" w:styleId="Revision">
    <w:name w:val="Revision"/>
    <w:hidden/>
    <w:uiPriority w:val="99"/>
    <w:semiHidden/>
    <w:rsid w:val="00CE7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1767</Words>
  <Characters>10073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Basanta [EEOBS]</dc:creator>
  <cp:keywords/>
  <dc:description/>
  <cp:lastModifiedBy>Sven</cp:lastModifiedBy>
  <cp:revision>3</cp:revision>
  <dcterms:created xsi:type="dcterms:W3CDTF">2018-04-17T18:47:00Z</dcterms:created>
  <dcterms:modified xsi:type="dcterms:W3CDTF">2018-04-17T20:28:00Z</dcterms:modified>
</cp:coreProperties>
</file>